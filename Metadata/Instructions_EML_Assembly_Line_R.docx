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C30FF" w14:textId="77777777" w:rsidR="00C62024" w:rsidRPr="00C62024" w:rsidRDefault="00C62024" w:rsidP="00C6202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C62024">
        <w:rPr>
          <w:rFonts w:ascii="Segoe UI" w:eastAsia="Times New Roman" w:hAnsi="Segoe UI" w:cs="Segoe UI"/>
          <w:b/>
          <w:bCs/>
          <w:color w:val="24292E"/>
          <w:kern w:val="36"/>
          <w:sz w:val="48"/>
          <w:szCs w:val="48"/>
        </w:rPr>
        <w:t>Instructions for the EML assembly line</w:t>
      </w:r>
    </w:p>
    <w:p w14:paraId="7C808FD5" w14:textId="0CB15143" w:rsidR="0061527D" w:rsidRDefault="0061527D" w:rsidP="00C62024">
      <w:pPr>
        <w:spacing w:before="360" w:after="240" w:line="240" w:lineRule="auto"/>
        <w:outlineLvl w:val="2"/>
        <w:rPr>
          <w:rFonts w:ascii="Segoe UI" w:eastAsia="Times New Roman" w:hAnsi="Segoe UI" w:cs="Segoe UI"/>
          <w:b/>
          <w:bCs/>
          <w:color w:val="24292E"/>
        </w:rPr>
      </w:pPr>
      <w:r>
        <w:rPr>
          <w:rFonts w:ascii="Segoe UI" w:eastAsia="Times New Roman" w:hAnsi="Segoe UI" w:cs="Segoe UI"/>
          <w:b/>
          <w:bCs/>
          <w:color w:val="24292E"/>
        </w:rPr>
        <w:t xml:space="preserve">Colin Smith </w:t>
      </w:r>
      <w:r w:rsidR="00DC78E7">
        <w:rPr>
          <w:rFonts w:ascii="Segoe UI" w:eastAsia="Times New Roman" w:hAnsi="Segoe UI" w:cs="Segoe UI"/>
          <w:b/>
          <w:bCs/>
          <w:color w:val="24292E"/>
        </w:rPr>
        <w:t>(EDI)</w:t>
      </w:r>
    </w:p>
    <w:p w14:paraId="6B1ADF7A" w14:textId="6E32BC81" w:rsidR="0061527D" w:rsidRDefault="0061527D" w:rsidP="00C62024">
      <w:pPr>
        <w:spacing w:before="360" w:after="240" w:line="240" w:lineRule="auto"/>
        <w:outlineLvl w:val="2"/>
        <w:rPr>
          <w:rFonts w:ascii="Segoe UI" w:eastAsia="Times New Roman" w:hAnsi="Segoe UI" w:cs="Segoe UI"/>
          <w:b/>
          <w:bCs/>
          <w:color w:val="0070C0"/>
        </w:rPr>
      </w:pPr>
      <w:r w:rsidRPr="00DC78E7">
        <w:rPr>
          <w:rFonts w:ascii="Segoe UI" w:eastAsia="Times New Roman" w:hAnsi="Segoe UI" w:cs="Segoe UI"/>
          <w:b/>
          <w:bCs/>
          <w:color w:val="0070C0"/>
        </w:rPr>
        <w:t>IEP test-case comments Brittany Davis</w:t>
      </w:r>
    </w:p>
    <w:p w14:paraId="000E0683" w14:textId="77777777" w:rsidR="00244F59" w:rsidRPr="00244F59" w:rsidRDefault="00244F59" w:rsidP="00244F59">
      <w:pPr>
        <w:spacing w:after="0"/>
        <w:rPr>
          <w:color w:val="0070C0"/>
        </w:rPr>
      </w:pPr>
      <w:r w:rsidRPr="00244F59">
        <w:rPr>
          <w:color w:val="0070C0"/>
        </w:rPr>
        <w:t xml:space="preserve">Will take about a day to become familiar with EML assembly line. </w:t>
      </w:r>
    </w:p>
    <w:p w14:paraId="2B769A66" w14:textId="6BD26F5F" w:rsidR="00244F59" w:rsidRDefault="00D52454" w:rsidP="00244F59">
      <w:pPr>
        <w:spacing w:after="0"/>
        <w:rPr>
          <w:ins w:id="0" w:author="Hartman, Rosemary@Wildlife" w:date="2018-12-07T07:08:00Z"/>
          <w:color w:val="0070C0"/>
        </w:rPr>
      </w:pPr>
      <w:hyperlink r:id="rId7" w:history="1">
        <w:r w:rsidR="00244F59" w:rsidRPr="00244F59">
          <w:rPr>
            <w:rStyle w:val="Hyperlink"/>
            <w:color w:val="0070C0"/>
          </w:rPr>
          <w:t>https://github.com/EDIorg/EMLassemblyline</w:t>
        </w:r>
      </w:hyperlink>
      <w:r w:rsidR="00244F59" w:rsidRPr="00244F59">
        <w:rPr>
          <w:color w:val="0070C0"/>
        </w:rPr>
        <w:t>.</w:t>
      </w:r>
    </w:p>
    <w:p w14:paraId="0307744B" w14:textId="5005208F" w:rsidR="00426B76" w:rsidRDefault="00426B76" w:rsidP="00244F59">
      <w:pPr>
        <w:spacing w:after="0"/>
        <w:rPr>
          <w:ins w:id="1" w:author="Hartman, Rosemary@Wildlife" w:date="2018-12-07T07:08:00Z"/>
          <w:color w:val="0070C0"/>
        </w:rPr>
      </w:pPr>
    </w:p>
    <w:p w14:paraId="6FBEFA72" w14:textId="1E9B0532" w:rsidR="00426B76" w:rsidRPr="00244F59" w:rsidRDefault="00426B76" w:rsidP="00244F59">
      <w:pPr>
        <w:spacing w:after="0"/>
        <w:rPr>
          <w:color w:val="0070C0"/>
        </w:rPr>
      </w:pPr>
      <w:ins w:id="2" w:author="Hartman, Rosemary@Wildlife" w:date="2018-12-07T07:08:00Z">
        <w:r w:rsidRPr="00426B76">
          <w:rPr>
            <w:color w:val="FF0000"/>
            <w:rPrChange w:id="3" w:author="Hartman, Rosemary@Wildlife" w:date="2018-12-07T07:11:00Z">
              <w:rPr>
                <w:color w:val="0070C0"/>
              </w:rPr>
            </w:rPrChange>
          </w:rPr>
          <w:t>Edits by Rosemary Hartman, CDFW 7 Dec 2018</w:t>
        </w:r>
      </w:ins>
    </w:p>
    <w:p w14:paraId="00FC4A54" w14:textId="77777777" w:rsidR="00C62024" w:rsidRPr="00C62024" w:rsidRDefault="00C62024" w:rsidP="00C62024">
      <w:pPr>
        <w:spacing w:before="360" w:after="240" w:line="240" w:lineRule="auto"/>
        <w:outlineLvl w:val="2"/>
        <w:rPr>
          <w:rFonts w:ascii="Segoe UI" w:eastAsia="Times New Roman" w:hAnsi="Segoe UI" w:cs="Segoe UI"/>
          <w:b/>
          <w:bCs/>
          <w:color w:val="24292E"/>
        </w:rPr>
      </w:pPr>
      <w:r w:rsidRPr="00C62024">
        <w:rPr>
          <w:rFonts w:ascii="Segoe UI" w:eastAsia="Times New Roman" w:hAnsi="Segoe UI" w:cs="Segoe UI"/>
          <w:b/>
          <w:bCs/>
          <w:color w:val="24292E"/>
        </w:rPr>
        <w:t>Overview</w:t>
      </w:r>
    </w:p>
    <w:p w14:paraId="69BC277E"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 EML assembly line will help you create high quality metadata for your dataset. Below is a set of step-by-step instructions for making EML metadata for tabular data. The assembly line will soon be capable of handling other data types including: spatial vector, spatial raster, and images.</w:t>
      </w:r>
    </w:p>
    <w:p w14:paraId="724408B4"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Installation (periodic reinstallation is recommended)</w:t>
      </w:r>
    </w:p>
    <w:p w14:paraId="370ED754" w14:textId="77777777"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The assembly line is under constant revision and improvement. Please reinstall the assembly line periodically to ensure a successful experience. Installation from GitHub requires the </w:t>
      </w:r>
      <w:r w:rsidRPr="0061527D">
        <w:rPr>
          <w:rFonts w:ascii="Consolas" w:eastAsia="Times New Roman" w:hAnsi="Consolas" w:cs="Courier New"/>
          <w:color w:val="24292E"/>
        </w:rPr>
        <w:t>devtools</w:t>
      </w:r>
      <w:r w:rsidRPr="00C62024">
        <w:rPr>
          <w:rFonts w:ascii="Segoe UI" w:eastAsia="Times New Roman" w:hAnsi="Segoe UI" w:cs="Segoe UI"/>
          <w:color w:val="24292E"/>
        </w:rPr>
        <w:t> package.</w:t>
      </w:r>
    </w:p>
    <w:p w14:paraId="4F6787C2" w14:textId="77777777" w:rsidR="0061527D" w:rsidRPr="00C62024" w:rsidRDefault="0061527D" w:rsidP="00C62024">
      <w:pPr>
        <w:spacing w:after="0" w:line="240" w:lineRule="auto"/>
        <w:rPr>
          <w:rFonts w:ascii="Segoe UI" w:eastAsia="Times New Roman" w:hAnsi="Segoe UI" w:cs="Segoe UI"/>
          <w:color w:val="24292E"/>
        </w:rPr>
      </w:pPr>
    </w:p>
    <w:p w14:paraId="51CFF9F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Install devtools</w:t>
      </w:r>
    </w:p>
    <w:p w14:paraId="32B44B9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install.packages("devtools")</w:t>
      </w:r>
    </w:p>
    <w:p w14:paraId="49C402A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A64F4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Load devtools</w:t>
      </w:r>
    </w:p>
    <w:p w14:paraId="2A3C40B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library(devtools)</w:t>
      </w:r>
    </w:p>
    <w:p w14:paraId="648C8C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05044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Install and load EMLassemblyline</w:t>
      </w:r>
    </w:p>
    <w:p w14:paraId="7E82EE2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install_github("EDIorg/EMLassemblyline")</w:t>
      </w:r>
    </w:p>
    <w:p w14:paraId="7FF6B1C4"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library(EMLassemblyline)</w:t>
      </w:r>
    </w:p>
    <w:p w14:paraId="360EB28D"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 Create a directory for your dataset</w:t>
      </w:r>
    </w:p>
    <w:p w14:paraId="6CE498E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Create a new directory for your dataset. This is where the metadata parts created in the assembly line process will be stored and available for editing should you need to change the content of your EML.</w:t>
      </w:r>
    </w:p>
    <w:p w14:paraId="18CB7D70" w14:textId="7C5282B5"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Name this directory after your dataset. Replace spaces with underscores (e.g. </w:t>
      </w:r>
      <w:r w:rsidRPr="0061527D">
        <w:rPr>
          <w:rFonts w:ascii="Consolas" w:eastAsia="Times New Roman" w:hAnsi="Consolas" w:cs="Courier New"/>
          <w:color w:val="24292E"/>
        </w:rPr>
        <w:t>name of your directory</w:t>
      </w:r>
      <w:r w:rsidRPr="00C62024">
        <w:rPr>
          <w:rFonts w:ascii="Segoe UI" w:eastAsia="Times New Roman" w:hAnsi="Segoe UI" w:cs="Segoe UI"/>
          <w:color w:val="24292E"/>
        </w:rPr>
        <w:t> should be </w:t>
      </w:r>
      <w:r w:rsidRPr="0061527D">
        <w:rPr>
          <w:rFonts w:ascii="Consolas" w:eastAsia="Times New Roman" w:hAnsi="Consolas" w:cs="Courier New"/>
          <w:color w:val="24292E"/>
        </w:rPr>
        <w:t>name_of_your_directory</w:t>
      </w:r>
      <w:r w:rsidRPr="00C62024">
        <w:rPr>
          <w:rFonts w:ascii="Segoe UI" w:eastAsia="Times New Roman" w:hAnsi="Segoe UI" w:cs="Segoe UI"/>
          <w:color w:val="24292E"/>
        </w:rPr>
        <w:t>).</w:t>
      </w:r>
    </w:p>
    <w:p w14:paraId="046D5A7C" w14:textId="7234FCEB" w:rsidR="00DC78E7" w:rsidRDefault="00DC78E7" w:rsidP="00C62024">
      <w:pPr>
        <w:spacing w:after="0" w:line="240" w:lineRule="auto"/>
        <w:rPr>
          <w:rFonts w:ascii="Segoe UI" w:eastAsia="Times New Roman" w:hAnsi="Segoe UI" w:cs="Segoe UI"/>
          <w:color w:val="24292E"/>
        </w:rPr>
      </w:pPr>
    </w:p>
    <w:p w14:paraId="75D7B436" w14:textId="3EC25C41" w:rsidR="00DC78E7" w:rsidRPr="00DC78E7" w:rsidRDefault="00DC78E7" w:rsidP="00C62024">
      <w:pPr>
        <w:spacing w:after="0" w:line="240" w:lineRule="auto"/>
        <w:rPr>
          <w:rFonts w:ascii="Segoe UI" w:eastAsia="Times New Roman" w:hAnsi="Segoe UI" w:cs="Segoe UI"/>
          <w:color w:val="0070C0"/>
        </w:rPr>
      </w:pPr>
      <w:r w:rsidRPr="00DC78E7">
        <w:rPr>
          <w:rFonts w:ascii="Segoe UI" w:eastAsia="Times New Roman" w:hAnsi="Segoe UI" w:cs="Segoe UI"/>
          <w:color w:val="0070C0"/>
        </w:rPr>
        <w:t>*R does not communicate well with the OneDrive, consider working more easily on the Desktop.</w:t>
      </w:r>
    </w:p>
    <w:p w14:paraId="5197F426"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2: Move your dataset to the directory</w:t>
      </w:r>
    </w:p>
    <w:p w14:paraId="4D7E3410"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Move copies of the final versions of your data tables into this directory. These should be the final versions of the data you are ready to publish.</w:t>
      </w:r>
    </w:p>
    <w:p w14:paraId="7DA036FB"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 xml:space="preserve">Rename these files following these </w:t>
      </w:r>
      <w:commentRangeStart w:id="4"/>
      <w:r w:rsidRPr="00C62024">
        <w:rPr>
          <w:rFonts w:ascii="Segoe UI" w:eastAsia="Times New Roman" w:hAnsi="Segoe UI" w:cs="Segoe UI"/>
          <w:color w:val="24292E"/>
        </w:rPr>
        <w:t>rules:</w:t>
      </w:r>
      <w:commentRangeEnd w:id="4"/>
      <w:r w:rsidR="00426B76">
        <w:rPr>
          <w:rStyle w:val="CommentReference"/>
        </w:rPr>
        <w:commentReference w:id="4"/>
      </w:r>
    </w:p>
    <w:p w14:paraId="321DBB4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3: Select an intellectual rights license</w:t>
      </w:r>
    </w:p>
    <w:p w14:paraId="39A6532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There are 2 options for intellectual rights licenses:</w:t>
      </w:r>
    </w:p>
    <w:p w14:paraId="3CD1007F" w14:textId="77777777" w:rsidR="00C62024" w:rsidRP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CC0</w:t>
      </w:r>
      <w:r w:rsidRPr="00C62024">
        <w:rPr>
          <w:rFonts w:ascii="Segoe UI" w:eastAsia="Times New Roman" w:hAnsi="Segoe UI" w:cs="Segoe UI"/>
          <w:color w:val="24292E"/>
        </w:rPr>
        <w:t> the most accomodating of data reuse ... This data package is released to the “public domain” under Creative Commons CC0 1.0 “No Rights Reserved” (see: </w:t>
      </w:r>
      <w:hyperlink r:id="rId11" w:history="1">
        <w:r w:rsidRPr="0061527D">
          <w:rPr>
            <w:rFonts w:ascii="Segoe UI" w:eastAsia="Times New Roman" w:hAnsi="Segoe UI" w:cs="Segoe UI"/>
            <w:color w:val="0366D6"/>
          </w:rPr>
          <w:t>https://creativecommons.org/publicdomain/zero/1.0/</w:t>
        </w:r>
      </w:hyperlink>
      <w:r w:rsidRPr="00C62024">
        <w:rPr>
          <w:rFonts w:ascii="Segoe UI" w:eastAsia="Times New Roman" w:hAnsi="Segoe UI" w:cs="Segoe UI"/>
          <w:color w:val="24292E"/>
        </w:rPr>
        <w:t>). It is considered professional etiquette to provide attribution of the original work if this data package is shared in whole or by individual components. A generic citation is provided for this data package on the website </w:t>
      </w:r>
      <w:hyperlink r:id="rId12" w:history="1">
        <w:r w:rsidRPr="0061527D">
          <w:rPr>
            <w:rFonts w:ascii="Segoe UI" w:eastAsia="Times New Roman" w:hAnsi="Segoe UI" w:cs="Segoe UI"/>
            <w:color w:val="0366D6"/>
          </w:rPr>
          <w:t>https://portal.edirepository.org</w:t>
        </w:r>
      </w:hyperlink>
      <w:r w:rsidRPr="00C62024">
        <w:rPr>
          <w:rFonts w:ascii="Segoe UI" w:eastAsia="Times New Roman" w:hAnsi="Segoe UI" w:cs="Segoe UI"/>
          <w:color w:val="24292E"/>
        </w:rPr>
        <w:t> (herein “website”) in the summary metadata page. Communication (and collaboration) with the creators of this data package is recommended to prevent duplicate research or publication. This data package (and its components) is made available “as is” and with no warranty of accuracy or fitness for use. The creators of this data package and the website shall not be liable for any damages resulting from misinterpretation or misuse of the data package or its components. Periodic updates of this data package may be available from the website. Thank you.</w:t>
      </w:r>
    </w:p>
    <w:p w14:paraId="390CCF3F" w14:textId="0D26B96E" w:rsid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CCBY</w:t>
      </w:r>
      <w:r w:rsidRPr="00C62024">
        <w:rPr>
          <w:rFonts w:ascii="Segoe UI" w:eastAsia="Times New Roman" w:hAnsi="Segoe UI" w:cs="Segoe UI"/>
          <w:color w:val="24292E"/>
        </w:rPr>
        <w:t> requires attribution ... This information is released under the Creative Commons license - Attribution - CC BY (</w:t>
      </w:r>
      <w:hyperlink r:id="rId13" w:history="1">
        <w:r w:rsidRPr="0061527D">
          <w:rPr>
            <w:rFonts w:ascii="Segoe UI" w:eastAsia="Times New Roman" w:hAnsi="Segoe UI" w:cs="Segoe UI"/>
            <w:color w:val="0366D6"/>
          </w:rPr>
          <w:t>https://creativecommons.org/licenses/by/4.0/</w:t>
        </w:r>
      </w:hyperlink>
      <w:r w:rsidRPr="00C62024">
        <w:rPr>
          <w:rFonts w:ascii="Segoe UI" w:eastAsia="Times New Roman" w:hAnsi="Segoe UI" w:cs="Segoe UI"/>
          <w:color w:val="24292E"/>
        </w:rPr>
        <w:t>).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p w14:paraId="21A45754" w14:textId="30EF188B" w:rsidR="00DC78E7" w:rsidRPr="00244F59" w:rsidRDefault="00244F59" w:rsidP="00DC78E7">
      <w:pPr>
        <w:spacing w:before="240" w:after="240" w:line="240" w:lineRule="auto"/>
        <w:ind w:left="720"/>
        <w:rPr>
          <w:rFonts w:ascii="Segoe UI" w:eastAsia="Times New Roman" w:hAnsi="Segoe UI" w:cs="Segoe UI"/>
          <w:b/>
          <w:bCs/>
          <w:color w:val="24292E"/>
          <w:sz w:val="30"/>
          <w:szCs w:val="30"/>
        </w:rPr>
      </w:pPr>
      <w:r>
        <w:rPr>
          <w:rFonts w:ascii="Segoe UI" w:eastAsia="Times New Roman" w:hAnsi="Segoe UI" w:cs="Segoe UI"/>
          <w:bCs/>
          <w:color w:val="0070C0"/>
        </w:rPr>
        <w:t>IEP can create</w:t>
      </w:r>
      <w:r w:rsidR="00DC78E7" w:rsidRPr="00244F59">
        <w:rPr>
          <w:rFonts w:ascii="Segoe UI" w:eastAsia="Times New Roman" w:hAnsi="Segoe UI" w:cs="Segoe UI"/>
          <w:bCs/>
          <w:color w:val="0070C0"/>
        </w:rPr>
        <w:t xml:space="preserve"> a</w:t>
      </w:r>
      <w:del w:id="5" w:author="Hartman, Rosemary@Wildlife" w:date="2018-12-07T08:58:00Z">
        <w:r w:rsidR="00DC78E7" w:rsidRPr="00244F59" w:rsidDel="002A3386">
          <w:rPr>
            <w:rFonts w:ascii="Segoe UI" w:eastAsia="Times New Roman" w:hAnsi="Segoe UI" w:cs="Segoe UI"/>
            <w:bCs/>
            <w:color w:val="0070C0"/>
          </w:rPr>
          <w:delText>n</w:delText>
        </w:r>
      </w:del>
      <w:r>
        <w:rPr>
          <w:rFonts w:ascii="Segoe UI" w:eastAsia="Times New Roman" w:hAnsi="Segoe UI" w:cs="Segoe UI"/>
          <w:bCs/>
          <w:color w:val="0070C0"/>
        </w:rPr>
        <w:t xml:space="preserve"> customized CC statement and alter in the uploaded text box</w:t>
      </w:r>
    </w:p>
    <w:p w14:paraId="3B7765D3" w14:textId="2F4A996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4: Ident</w:t>
      </w:r>
      <w:r w:rsidR="005524B3">
        <w:rPr>
          <w:rFonts w:ascii="Segoe UI" w:eastAsia="Times New Roman" w:hAnsi="Segoe UI" w:cs="Segoe UI"/>
          <w:b/>
          <w:bCs/>
          <w:color w:val="24292E"/>
          <w:sz w:val="30"/>
          <w:szCs w:val="30"/>
        </w:rPr>
        <w:t>i</w:t>
      </w:r>
      <w:r w:rsidRPr="00C62024">
        <w:rPr>
          <w:rFonts w:ascii="Segoe UI" w:eastAsia="Times New Roman" w:hAnsi="Segoe UI" w:cs="Segoe UI"/>
          <w:b/>
          <w:bCs/>
          <w:color w:val="24292E"/>
          <w:sz w:val="30"/>
          <w:szCs w:val="30"/>
        </w:rPr>
        <w:t>fy the types of data in your dataset</w:t>
      </w:r>
    </w:p>
    <w:p w14:paraId="6E8A237F"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Currently, the assembly line only works for tabular data and .zip directories.</w:t>
      </w:r>
    </w:p>
    <w:p w14:paraId="4480A2CB"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table</w:t>
      </w:r>
    </w:p>
    <w:p w14:paraId="15F20FB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flat file composed of columns containing variables and rows containing observations. Column names must follow these rules:</w:t>
      </w:r>
    </w:p>
    <w:p w14:paraId="02512A96" w14:textId="77777777" w:rsidR="00C62024" w:rsidRPr="00C62024" w:rsidRDefault="00C62024" w:rsidP="00C62024">
      <w:pPr>
        <w:numPr>
          <w:ilvl w:val="0"/>
          <w:numId w:val="3"/>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symbols with words</w:t>
      </w:r>
    </w:p>
    <w:p w14:paraId="7EDB66D3"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replace parentheses with underscores</w:t>
      </w:r>
    </w:p>
    <w:p w14:paraId="42049E8C"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periods with underscores</w:t>
      </w:r>
    </w:p>
    <w:p w14:paraId="46432F02"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blank spaces with underscores</w:t>
      </w:r>
    </w:p>
    <w:p w14:paraId="1A6F4AE0"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e.g. </w:t>
      </w:r>
      <w:r w:rsidRPr="0061527D">
        <w:rPr>
          <w:rFonts w:ascii="Consolas" w:eastAsia="Times New Roman" w:hAnsi="Consolas" w:cs="Courier New"/>
          <w:color w:val="24292E"/>
        </w:rPr>
        <w:t>land.cover.use (%)</w:t>
      </w:r>
      <w:r w:rsidRPr="00C62024">
        <w:rPr>
          <w:rFonts w:ascii="Segoe UI" w:eastAsia="Times New Roman" w:hAnsi="Segoe UI" w:cs="Segoe UI"/>
          <w:color w:val="24292E"/>
        </w:rPr>
        <w:t> should be </w:t>
      </w:r>
      <w:r w:rsidRPr="0061527D">
        <w:rPr>
          <w:rFonts w:ascii="Consolas" w:eastAsia="Times New Roman" w:hAnsi="Consolas" w:cs="Courier New"/>
          <w:color w:val="24292E"/>
        </w:rPr>
        <w:t>percent_land_cover_use</w:t>
      </w:r>
    </w:p>
    <w:p w14:paraId="3A984379"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.zip directory</w:t>
      </w:r>
    </w:p>
    <w:p w14:paraId="7E615976"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.zip directory containing anything you want to put into it. .zip directory name should follow the same naming rules as for a table.</w:t>
      </w:r>
    </w:p>
    <w:p w14:paraId="77B20245"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5: Import the core metadata templates</w:t>
      </w:r>
    </w:p>
    <w:p w14:paraId="030DFB65"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r w:rsidRPr="0061527D">
        <w:rPr>
          <w:rFonts w:ascii="Consolas" w:eastAsia="Times New Roman" w:hAnsi="Consolas" w:cs="Courier New"/>
          <w:color w:val="24292E"/>
        </w:rPr>
        <w:t>import_templates</w:t>
      </w:r>
      <w:r w:rsidRPr="00C62024">
        <w:rPr>
          <w:rFonts w:ascii="Segoe UI" w:eastAsia="Times New Roman" w:hAnsi="Segoe UI" w:cs="Segoe UI"/>
          <w:color w:val="24292E"/>
        </w:rPr>
        <w:t> in the RStudio Console to populate the directory with metadata templates for you to complete. You will need to supply a few arguments to this function:</w:t>
      </w:r>
    </w:p>
    <w:p w14:paraId="4A71FB93" w14:textId="77777777" w:rsidR="00C62024" w:rsidRPr="00C62024" w:rsidRDefault="00C62024" w:rsidP="00C62024">
      <w:pPr>
        <w:numPr>
          <w:ilvl w:val="0"/>
          <w:numId w:val="4"/>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path</w:t>
      </w:r>
      <w:r w:rsidRPr="00C62024">
        <w:rPr>
          <w:rFonts w:ascii="Segoe UI" w:eastAsia="Times New Roman" w:hAnsi="Segoe UI" w:cs="Segoe UI"/>
          <w:color w:val="24292E"/>
        </w:rPr>
        <w:t> A path to your dataset working directory.</w:t>
      </w:r>
    </w:p>
    <w:p w14:paraId="11CD24DA" w14:textId="77777777" w:rsidR="00C62024" w:rsidRPr="00C62024" w:rsidRDefault="00C62024" w:rsidP="00C62024">
      <w:pPr>
        <w:numPr>
          <w:ilvl w:val="0"/>
          <w:numId w:val="4"/>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license</w:t>
      </w:r>
      <w:r w:rsidRPr="00C62024">
        <w:rPr>
          <w:rFonts w:ascii="Segoe UI" w:eastAsia="Times New Roman" w:hAnsi="Segoe UI" w:cs="Segoe UI"/>
          <w:color w:val="24292E"/>
        </w:rPr>
        <w:t> The license for your dataset ("CC0" or "CCBY").</w:t>
      </w:r>
    </w:p>
    <w:p w14:paraId="060B7FA3" w14:textId="77777777" w:rsidR="00C62024" w:rsidRPr="00C62024" w:rsidRDefault="00C62024" w:rsidP="00C62024">
      <w:pPr>
        <w:numPr>
          <w:ilvl w:val="0"/>
          <w:numId w:val="4"/>
        </w:numPr>
        <w:spacing w:after="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data.files</w:t>
      </w:r>
      <w:r w:rsidRPr="00C62024">
        <w:rPr>
          <w:rFonts w:ascii="Segoe UI" w:eastAsia="Times New Roman" w:hAnsi="Segoe UI" w:cs="Segoe UI"/>
          <w:color w:val="24292E"/>
        </w:rPr>
        <w:t> A list of the data tables of your dataset. File extension is not required. Do not include .zip directories here, they will be added in the </w:t>
      </w:r>
      <w:r w:rsidRPr="0061527D">
        <w:rPr>
          <w:rFonts w:ascii="Consolas" w:eastAsia="Times New Roman" w:hAnsi="Consolas" w:cs="Courier New"/>
          <w:color w:val="24292E"/>
        </w:rPr>
        <w:t>make_eml</w:t>
      </w:r>
      <w:r w:rsidRPr="00C62024">
        <w:rPr>
          <w:rFonts w:ascii="Segoe UI" w:eastAsia="Times New Roman" w:hAnsi="Segoe UI" w:cs="Segoe UI"/>
          <w:color w:val="24292E"/>
        </w:rPr>
        <w:t> step.</w:t>
      </w:r>
    </w:p>
    <w:p w14:paraId="022C4BC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First load the EMLassemblyline package</w:t>
      </w:r>
    </w:p>
    <w:p w14:paraId="7864210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library(EMLassemblyline)</w:t>
      </w:r>
    </w:p>
    <w:p w14:paraId="34530C0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01C2F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6BA11D5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?import_templates</w:t>
      </w:r>
    </w:p>
    <w:p w14:paraId="1EEFD25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65734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Import templates for an example dataset licensed under CC0, with 2 tables.</w:t>
      </w:r>
    </w:p>
    <w:p w14:paraId="5C04478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import_templates(path = </w:t>
      </w:r>
      <w:commentRangeStart w:id="6"/>
      <w:r w:rsidRPr="00C62024">
        <w:rPr>
          <w:rFonts w:ascii="Consolas" w:eastAsia="Times New Roman" w:hAnsi="Consolas" w:cs="Courier New"/>
          <w:color w:val="24292E"/>
          <w:sz w:val="20"/>
          <w:szCs w:val="20"/>
          <w:bdr w:val="none" w:sz="0" w:space="0" w:color="auto" w:frame="1"/>
        </w:rPr>
        <w:t>"/Users/csmith/Desktop/gleon_chloride",</w:t>
      </w:r>
      <w:commentRangeEnd w:id="6"/>
      <w:r w:rsidR="00426B76">
        <w:rPr>
          <w:rStyle w:val="CommentReference"/>
        </w:rPr>
        <w:commentReference w:id="6"/>
      </w:r>
    </w:p>
    <w:p w14:paraId="2B39E7A2"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license = "CC0",</w:t>
      </w:r>
    </w:p>
    <w:p w14:paraId="6777EB8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data.files = c("lake_chloride_concentrations",</w:t>
      </w:r>
    </w:p>
    <w:p w14:paraId="511AAD21" w14:textId="08FC14A6" w:rsidR="005524B3" w:rsidRDefault="00C62024" w:rsidP="005524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"lake_characteristics"))</w:t>
      </w:r>
    </w:p>
    <w:p w14:paraId="49B0D289" w14:textId="77777777" w:rsidR="005524B3" w:rsidRPr="005524B3" w:rsidRDefault="005524B3" w:rsidP="005524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DB17D9D" w14:textId="77777777" w:rsidR="005524B3" w:rsidRPr="00C62024" w:rsidRDefault="005524B3" w:rsidP="005524B3">
      <w:pPr>
        <w:numPr>
          <w:ilvl w:val="0"/>
          <w:numId w:val="1"/>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symbols with words</w:t>
      </w:r>
    </w:p>
    <w:p w14:paraId="5D2CD496" w14:textId="77777777" w:rsidR="005524B3" w:rsidRPr="00C62024" w:rsidRDefault="005524B3" w:rsidP="005524B3">
      <w:pPr>
        <w:numPr>
          <w:ilvl w:val="0"/>
          <w:numId w:val="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parentheses with underscores</w:t>
      </w:r>
    </w:p>
    <w:p w14:paraId="1BE4758E" w14:textId="77777777" w:rsidR="005524B3" w:rsidRPr="00C62024" w:rsidRDefault="005524B3" w:rsidP="005524B3">
      <w:pPr>
        <w:numPr>
          <w:ilvl w:val="0"/>
          <w:numId w:val="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periods with underscores</w:t>
      </w:r>
    </w:p>
    <w:p w14:paraId="267E941E" w14:textId="77777777" w:rsidR="005524B3" w:rsidRPr="00C62024" w:rsidRDefault="005524B3" w:rsidP="005524B3">
      <w:pPr>
        <w:numPr>
          <w:ilvl w:val="0"/>
          <w:numId w:val="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blank spaces with underscores</w:t>
      </w:r>
    </w:p>
    <w:p w14:paraId="6104F9F8" w14:textId="77777777" w:rsidR="005524B3" w:rsidRDefault="005524B3" w:rsidP="005524B3">
      <w:pPr>
        <w:spacing w:after="0" w:line="240" w:lineRule="auto"/>
        <w:rPr>
          <w:rFonts w:ascii="Consolas" w:eastAsia="Times New Roman" w:hAnsi="Consolas" w:cs="Courier New"/>
          <w:color w:val="24292E"/>
        </w:rPr>
      </w:pPr>
      <w:r w:rsidRPr="00C62024">
        <w:rPr>
          <w:rFonts w:ascii="Segoe UI" w:eastAsia="Times New Roman" w:hAnsi="Segoe UI" w:cs="Segoe UI"/>
          <w:color w:val="24292E"/>
        </w:rPr>
        <w:t>e.g. </w:t>
      </w:r>
      <w:r w:rsidRPr="0061527D">
        <w:rPr>
          <w:rFonts w:ascii="Consolas" w:eastAsia="Times New Roman" w:hAnsi="Consolas" w:cs="Courier New"/>
          <w:color w:val="24292E"/>
        </w:rPr>
        <w:t>name.of.(your) d@t@.file</w:t>
      </w:r>
      <w:r w:rsidRPr="00C62024">
        <w:rPr>
          <w:rFonts w:ascii="Segoe UI" w:eastAsia="Times New Roman" w:hAnsi="Segoe UI" w:cs="Segoe UI"/>
          <w:color w:val="24292E"/>
        </w:rPr>
        <w:t> should be </w:t>
      </w:r>
      <w:r w:rsidRPr="0061527D">
        <w:rPr>
          <w:rFonts w:ascii="Consolas" w:eastAsia="Times New Roman" w:hAnsi="Consolas" w:cs="Courier New"/>
          <w:color w:val="24292E"/>
        </w:rPr>
        <w:t>name_of_your_data_file</w:t>
      </w:r>
    </w:p>
    <w:p w14:paraId="16F68C58" w14:textId="77777777" w:rsidR="005524B3" w:rsidRDefault="005524B3" w:rsidP="005524B3">
      <w:pPr>
        <w:spacing w:after="0" w:line="240" w:lineRule="auto"/>
        <w:rPr>
          <w:rFonts w:ascii="Consolas" w:eastAsia="Times New Roman" w:hAnsi="Consolas" w:cs="Courier New"/>
          <w:color w:val="24292E"/>
        </w:rPr>
      </w:pPr>
    </w:p>
    <w:p w14:paraId="0B72B901" w14:textId="77777777" w:rsidR="005524B3" w:rsidRDefault="005524B3" w:rsidP="005524B3">
      <w:pPr>
        <w:spacing w:after="0" w:line="240" w:lineRule="auto"/>
        <w:rPr>
          <w:rFonts w:ascii="Segoe UI" w:eastAsia="Times New Roman" w:hAnsi="Segoe UI" w:cs="Segoe UI"/>
          <w:color w:val="0070C0"/>
        </w:rPr>
      </w:pPr>
      <w:r w:rsidRPr="00D75625">
        <w:rPr>
          <w:rFonts w:ascii="Segoe UI" w:eastAsia="Times New Roman" w:hAnsi="Segoe UI" w:cs="Segoe UI"/>
          <w:color w:val="0070C0"/>
        </w:rPr>
        <w:t>** If any column names have spaces or periods you will get an ERROR message to correct before text attributes created.</w:t>
      </w:r>
    </w:p>
    <w:p w14:paraId="4B301535" w14:textId="77777777" w:rsidR="005524B3" w:rsidRDefault="005524B3" w:rsidP="005524B3">
      <w:pPr>
        <w:spacing w:after="0" w:line="240" w:lineRule="auto"/>
        <w:rPr>
          <w:rFonts w:ascii="Segoe UI" w:eastAsia="Times New Roman" w:hAnsi="Segoe UI" w:cs="Segoe UI"/>
          <w:color w:val="0070C0"/>
        </w:rPr>
      </w:pPr>
    </w:p>
    <w:p w14:paraId="0EAA74CA" w14:textId="77777777" w:rsidR="005524B3" w:rsidRDefault="005524B3" w:rsidP="005524B3">
      <w:pPr>
        <w:spacing w:after="0" w:line="240" w:lineRule="auto"/>
        <w:rPr>
          <w:rFonts w:ascii="Segoe UI" w:eastAsia="Times New Roman" w:hAnsi="Segoe UI" w:cs="Segoe UI"/>
          <w:color w:val="0070C0"/>
        </w:rPr>
      </w:pPr>
      <w:r>
        <w:rPr>
          <w:rFonts w:ascii="Segoe UI" w:eastAsia="Times New Roman" w:hAnsi="Segoe UI" w:cs="Segoe UI"/>
          <w:color w:val="0070C0"/>
        </w:rPr>
        <w:t>FOR EXAMPLE</w:t>
      </w:r>
    </w:p>
    <w:p w14:paraId="3C4F1764" w14:textId="77777777" w:rsidR="005524B3" w:rsidRDefault="005524B3" w:rsidP="005524B3">
      <w:pPr>
        <w:spacing w:after="0" w:line="240" w:lineRule="auto"/>
        <w:rPr>
          <w:rFonts w:ascii="Segoe UI" w:eastAsia="Times New Roman" w:hAnsi="Segoe UI" w:cs="Segoe UI"/>
          <w:color w:val="0070C0"/>
        </w:rPr>
      </w:pPr>
    </w:p>
    <w:p w14:paraId="41411F09"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&gt; import_templates(path = "C:/Users/bedavis/OneDrive - California Department of Water Resources/My Documents/IEP/EDI/metadata_EMLassemblyLine",</w:t>
      </w:r>
    </w:p>
    <w:p w14:paraId="7A506F96"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lastRenderedPageBreak/>
        <w:t>+                  license="CC0",</w:t>
      </w:r>
    </w:p>
    <w:p w14:paraId="7AD5CD18"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data.files=c("YBFMP_fish and water quality data_07252018_QA",</w:t>
      </w:r>
    </w:p>
    <w:p w14:paraId="7729F871"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"YBFMP_Fish_Taxonomy",</w:t>
      </w:r>
    </w:p>
    <w:p w14:paraId="202D0874"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"YBFMP_Trap_Effort",</w:t>
      </w:r>
    </w:p>
    <w:p w14:paraId="7AAA184A"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"YBFMP_Site_locations_latitude_and_longitude"))</w:t>
      </w:r>
    </w:p>
    <w:p w14:paraId="6A72BA07"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Checking input arguments.</w:t>
      </w:r>
    </w:p>
    <w:p w14:paraId="4E579527"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abstract.txt.</w:t>
      </w:r>
    </w:p>
    <w:p w14:paraId="1101E79E"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additional_info.txt.</w:t>
      </w:r>
    </w:p>
    <w:p w14:paraId="111F41D6"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bounding_boxes.txt.</w:t>
      </w:r>
    </w:p>
    <w:p w14:paraId="772D7360"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custom_units.txt.</w:t>
      </w:r>
    </w:p>
    <w:p w14:paraId="25B01267"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instructions.html.</w:t>
      </w:r>
    </w:p>
    <w:p w14:paraId="6EBEBBE0"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intellectual_rights.txt.</w:t>
      </w:r>
    </w:p>
    <w:p w14:paraId="263A8500"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keywords.txt.</w:t>
      </w:r>
    </w:p>
    <w:p w14:paraId="2E0D17F5"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methods.txt.</w:t>
      </w:r>
    </w:p>
    <w:p w14:paraId="475CEC5E"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my_workflow.R.</w:t>
      </w:r>
    </w:p>
    <w:p w14:paraId="52E4AE3C"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personnel.txt.</w:t>
      </w:r>
    </w:p>
    <w:p w14:paraId="29FD16B4"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Checking data.files for valid column names.</w:t>
      </w:r>
    </w:p>
    <w:p w14:paraId="6D5CC83C"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 xml:space="preserve">Error in import_templates(path = "C:/Users/bedavis/OneDrive - California Department of Water Resources/My Documents/IEP/EDI/metadata_EMLassemblyLine",  : </w:t>
      </w:r>
    </w:p>
    <w:p w14:paraId="1B7AA5A1"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rPr>
      </w:pPr>
      <w:r w:rsidRPr="00F91612">
        <w:rPr>
          <w:rFonts w:ascii="Lucida Console" w:eastAsia="Times New Roman" w:hAnsi="Lucida Console" w:cs="Courier New"/>
          <w:color w:val="FDC251"/>
          <w:sz w:val="20"/>
          <w:szCs w:val="20"/>
        </w:rPr>
        <w:t xml:space="preserve">  Invalid column names detected in YBFMP_fish and water quality data_07252018_QA.csv:  Genetic.ID  Replace characters located at periods "." in the above listed column names with underscores "_"</w:t>
      </w:r>
    </w:p>
    <w:p w14:paraId="4B30C078" w14:textId="77777777" w:rsidR="005524B3" w:rsidRDefault="005524B3" w:rsidP="005524B3">
      <w:pPr>
        <w:spacing w:after="0" w:line="240" w:lineRule="auto"/>
        <w:rPr>
          <w:rFonts w:ascii="Segoe UI" w:eastAsia="Times New Roman" w:hAnsi="Segoe UI" w:cs="Segoe UI"/>
          <w:color w:val="0070C0"/>
        </w:rPr>
      </w:pPr>
    </w:p>
    <w:p w14:paraId="2854912A" w14:textId="77777777" w:rsidR="005524B3" w:rsidRDefault="005524B3" w:rsidP="005524B3">
      <w:pPr>
        <w:spacing w:after="0" w:line="240" w:lineRule="auto"/>
        <w:rPr>
          <w:rFonts w:ascii="Segoe UI" w:eastAsia="Times New Roman" w:hAnsi="Segoe UI" w:cs="Segoe UI"/>
          <w:color w:val="0070C0"/>
        </w:rPr>
      </w:pPr>
    </w:p>
    <w:p w14:paraId="4F51BC5E" w14:textId="77777777" w:rsidR="005524B3" w:rsidRDefault="005524B3" w:rsidP="005524B3">
      <w:pPr>
        <w:spacing w:after="0" w:line="240" w:lineRule="auto"/>
        <w:rPr>
          <w:rFonts w:ascii="Segoe UI" w:eastAsia="Times New Roman" w:hAnsi="Segoe UI" w:cs="Segoe UI"/>
          <w:color w:val="0070C0"/>
        </w:rPr>
      </w:pPr>
      <w:r>
        <w:rPr>
          <w:rFonts w:ascii="Segoe UI" w:eastAsia="Times New Roman" w:hAnsi="Segoe UI" w:cs="Segoe UI"/>
          <w:color w:val="0070C0"/>
        </w:rPr>
        <w:t xml:space="preserve">-make the correction to the .csv file, re-save, and re-run. You will now see it has created attribute files that were not created before. </w:t>
      </w:r>
    </w:p>
    <w:p w14:paraId="0DB44043" w14:textId="77777777" w:rsidR="005524B3" w:rsidRDefault="005524B3" w:rsidP="005524B3">
      <w:pPr>
        <w:spacing w:after="0" w:line="240" w:lineRule="auto"/>
        <w:rPr>
          <w:rFonts w:ascii="Segoe UI" w:eastAsia="Times New Roman" w:hAnsi="Segoe UI" w:cs="Segoe UI"/>
          <w:color w:val="0070C0"/>
        </w:rPr>
      </w:pPr>
    </w:p>
    <w:tbl>
      <w:tblPr>
        <w:tblW w:w="13425" w:type="dxa"/>
        <w:tblCellSpacing w:w="0" w:type="dxa"/>
        <w:shd w:val="clear" w:color="auto" w:fill="161616"/>
        <w:tblCellMar>
          <w:left w:w="90" w:type="dxa"/>
          <w:bottom w:w="120" w:type="dxa"/>
          <w:right w:w="0" w:type="dxa"/>
        </w:tblCellMar>
        <w:tblLook w:val="04A0" w:firstRow="1" w:lastRow="0" w:firstColumn="1" w:lastColumn="0" w:noHBand="0" w:noVBand="1"/>
      </w:tblPr>
      <w:tblGrid>
        <w:gridCol w:w="13425"/>
      </w:tblGrid>
      <w:tr w:rsidR="005524B3" w:rsidRPr="00460458" w14:paraId="7CA92151" w14:textId="77777777" w:rsidTr="005A43AA">
        <w:trPr>
          <w:tblCellSpacing w:w="0" w:type="dxa"/>
        </w:trPr>
        <w:tc>
          <w:tcPr>
            <w:tcW w:w="0" w:type="auto"/>
            <w:shd w:val="clear" w:color="auto" w:fill="161616"/>
            <w:hideMark/>
          </w:tcPr>
          <w:p w14:paraId="57120336"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C6F09"/>
                <w:sz w:val="20"/>
                <w:szCs w:val="20"/>
              </w:rPr>
            </w:pPr>
            <w:r w:rsidRPr="00460458">
              <w:rPr>
                <w:rFonts w:ascii="Lucida Console" w:eastAsia="Times New Roman" w:hAnsi="Lucida Console" w:cs="Courier New"/>
                <w:color w:val="FC6F09"/>
                <w:sz w:val="20"/>
                <w:szCs w:val="20"/>
              </w:rPr>
              <w:t>+                               "YBFMP_Site_locations_latitude_and_longitude"))</w:t>
            </w:r>
          </w:p>
          <w:p w14:paraId="69120349"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Checking input arguments.</w:t>
            </w:r>
          </w:p>
          <w:p w14:paraId="7314EB19"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abstract.txt already exists!</w:t>
            </w:r>
          </w:p>
          <w:p w14:paraId="048C0749"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additional_info.txt already exists!</w:t>
            </w:r>
          </w:p>
          <w:p w14:paraId="0B002FE6"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bounding_boxes.txt already exists!</w:t>
            </w:r>
          </w:p>
          <w:p w14:paraId="213A3CC2"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custom_units.txt already exists!</w:t>
            </w:r>
          </w:p>
          <w:p w14:paraId="5239ACC7"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instructions.html already exists!</w:t>
            </w:r>
          </w:p>
          <w:p w14:paraId="09A6210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intellectual_rights.txt already exists!</w:t>
            </w:r>
          </w:p>
          <w:p w14:paraId="454D5E4F"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keywords.txt already exists!</w:t>
            </w:r>
          </w:p>
          <w:p w14:paraId="4427DDF5"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methods.txt already exists!</w:t>
            </w:r>
          </w:p>
          <w:p w14:paraId="487AD100"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my_workflow.R already exists!</w:t>
            </w:r>
          </w:p>
          <w:p w14:paraId="2AB0D467"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personnel.txt already exists!</w:t>
            </w:r>
          </w:p>
          <w:p w14:paraId="5CD1405E"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Checking data.files for valid column names.</w:t>
            </w:r>
          </w:p>
          <w:p w14:paraId="629F44E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Detecting attributes of YBFMP_fish and water quality data_07252018_QA.csv.</w:t>
            </w:r>
          </w:p>
          <w:p w14:paraId="1322CA81"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Importing attributes_YBFMP_fish and water quality data_07252018_QA.txt.</w:t>
            </w:r>
          </w:p>
          <w:p w14:paraId="38BF6B0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Detecting attributes of YBFMP_Fish_Taxonomy.csv.</w:t>
            </w:r>
          </w:p>
          <w:p w14:paraId="22793C1E"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Importing attributes_YBFMP_Fish_Taxonomy.txt.</w:t>
            </w:r>
          </w:p>
          <w:p w14:paraId="2003FF33"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Detecting attributes of YBFMP_Trap_Effort.csv.</w:t>
            </w:r>
          </w:p>
          <w:p w14:paraId="54621920"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Importing attributes_YBFMP_Trap_Effort.txt.</w:t>
            </w:r>
          </w:p>
          <w:p w14:paraId="526AB30C"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Detecting attributes of YBFMP_Site_locations_latitude_and_longitude.csv.</w:t>
            </w:r>
          </w:p>
          <w:p w14:paraId="6263A5B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Importing attributes_YBFMP_Site_locations_latitude_and_longitude.txt.</w:t>
            </w:r>
          </w:p>
          <w:p w14:paraId="23D8DC22"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Done.</w:t>
            </w:r>
          </w:p>
          <w:p w14:paraId="5181D3DA" w14:textId="77777777" w:rsidR="005524B3" w:rsidRPr="00460458" w:rsidRDefault="005524B3" w:rsidP="00534A5E">
            <w:pPr>
              <w:spacing w:after="0" w:line="240" w:lineRule="auto"/>
              <w:rPr>
                <w:rFonts w:ascii="Times New Roman" w:eastAsia="Times New Roman" w:hAnsi="Times New Roman" w:cs="Times New Roman"/>
                <w:sz w:val="24"/>
                <w:szCs w:val="24"/>
              </w:rPr>
            </w:pPr>
          </w:p>
        </w:tc>
      </w:tr>
      <w:tr w:rsidR="005524B3" w:rsidRPr="00460458" w14:paraId="0A8C9EA7" w14:textId="77777777" w:rsidTr="005A43AA">
        <w:trPr>
          <w:tblCellSpacing w:w="0" w:type="dxa"/>
        </w:trPr>
        <w:tc>
          <w:tcPr>
            <w:tcW w:w="0" w:type="auto"/>
            <w:shd w:val="clear" w:color="auto" w:fill="161616"/>
            <w:hideMark/>
          </w:tcPr>
          <w:p w14:paraId="7F70196E" w14:textId="77777777" w:rsidR="005524B3" w:rsidRPr="00460458" w:rsidRDefault="005524B3" w:rsidP="00534A5E">
            <w:pPr>
              <w:spacing w:after="0" w:line="240" w:lineRule="auto"/>
              <w:rPr>
                <w:rFonts w:ascii="Times New Roman" w:eastAsia="Times New Roman" w:hAnsi="Times New Roman" w:cs="Times New Roman"/>
                <w:sz w:val="20"/>
                <w:szCs w:val="20"/>
              </w:rPr>
            </w:pPr>
          </w:p>
        </w:tc>
      </w:tr>
      <w:tr w:rsidR="005524B3" w:rsidRPr="00460458" w14:paraId="2222769C" w14:textId="77777777" w:rsidTr="005A43AA">
        <w:trPr>
          <w:tblCellSpacing w:w="0" w:type="dxa"/>
        </w:trPr>
        <w:tc>
          <w:tcPr>
            <w:tcW w:w="0" w:type="auto"/>
            <w:shd w:val="clear" w:color="auto" w:fill="161616"/>
            <w:hideMark/>
          </w:tcPr>
          <w:tbl>
            <w:tblPr>
              <w:tblW w:w="13335" w:type="dxa"/>
              <w:tblCellSpacing w:w="0" w:type="dxa"/>
              <w:tblCellMar>
                <w:left w:w="0" w:type="dxa"/>
                <w:right w:w="0" w:type="dxa"/>
              </w:tblCellMar>
              <w:tblLook w:val="04A0" w:firstRow="1" w:lastRow="0" w:firstColumn="1" w:lastColumn="0" w:noHBand="0" w:noVBand="1"/>
            </w:tblPr>
            <w:tblGrid>
              <w:gridCol w:w="13335"/>
            </w:tblGrid>
            <w:tr w:rsidR="005524B3" w:rsidRPr="00460458" w14:paraId="0F39DD0B" w14:textId="77777777" w:rsidTr="00534A5E">
              <w:trPr>
                <w:tblCellSpacing w:w="0" w:type="dxa"/>
              </w:trPr>
              <w:tc>
                <w:tcPr>
                  <w:tcW w:w="15" w:type="dxa"/>
                  <w:hideMark/>
                </w:tcPr>
                <w:p w14:paraId="4FAF32BA" w14:textId="77777777" w:rsidR="005524B3" w:rsidRPr="00460458" w:rsidRDefault="005524B3" w:rsidP="00534A5E">
                  <w:pPr>
                    <w:spacing w:after="0" w:line="240" w:lineRule="auto"/>
                    <w:rPr>
                      <w:rFonts w:ascii="Lucida Console" w:eastAsia="Times New Roman" w:hAnsi="Lucida Console" w:cs="Times New Roman"/>
                      <w:color w:val="FC6F09"/>
                      <w:sz w:val="24"/>
                      <w:szCs w:val="24"/>
                    </w:rPr>
                  </w:pPr>
                  <w:r w:rsidRPr="00460458">
                    <w:rPr>
                      <w:rFonts w:ascii="Lucida Console" w:eastAsia="Times New Roman" w:hAnsi="Lucida Console" w:cs="Times New Roman"/>
                      <w:color w:val="FC6F09"/>
                      <w:sz w:val="24"/>
                      <w:szCs w:val="24"/>
                    </w:rPr>
                    <w:t xml:space="preserve">&gt; </w:t>
                  </w:r>
                </w:p>
              </w:tc>
            </w:tr>
          </w:tbl>
          <w:p w14:paraId="39E1AFCF" w14:textId="77777777" w:rsidR="005524B3" w:rsidRPr="00460458" w:rsidRDefault="005524B3" w:rsidP="00534A5E">
            <w:pPr>
              <w:spacing w:after="0" w:line="240" w:lineRule="auto"/>
              <w:rPr>
                <w:rFonts w:ascii="Lucida Console" w:eastAsia="Times New Roman" w:hAnsi="Lucida Console" w:cs="Times New Roman"/>
                <w:color w:val="E6E1DC"/>
                <w:sz w:val="24"/>
                <w:szCs w:val="24"/>
              </w:rPr>
            </w:pPr>
          </w:p>
        </w:tc>
      </w:tr>
    </w:tbl>
    <w:p w14:paraId="3A9BA3C2" w14:textId="77777777" w:rsidR="005A43AA" w:rsidRDefault="005A43AA" w:rsidP="005A43AA">
      <w:pPr>
        <w:spacing w:after="0" w:line="240" w:lineRule="auto"/>
        <w:rPr>
          <w:rFonts w:ascii="Segoe UI" w:eastAsia="Times New Roman" w:hAnsi="Segoe UI" w:cs="Segoe UI"/>
          <w:color w:val="0070C0"/>
        </w:rPr>
      </w:pPr>
    </w:p>
    <w:p w14:paraId="0941D5BE" w14:textId="05947C60" w:rsidR="005524B3" w:rsidRDefault="005A43AA" w:rsidP="005A43AA">
      <w:pPr>
        <w:spacing w:after="0" w:line="240" w:lineRule="auto"/>
        <w:rPr>
          <w:rFonts w:ascii="Segoe UI" w:eastAsia="Times New Roman" w:hAnsi="Segoe UI" w:cs="Segoe UI"/>
          <w:bCs/>
          <w:color w:val="24292E"/>
          <w:sz w:val="30"/>
          <w:szCs w:val="30"/>
        </w:rPr>
      </w:pPr>
      <w:r>
        <w:rPr>
          <w:rFonts w:ascii="Segoe UI" w:eastAsia="Times New Roman" w:hAnsi="Segoe UI" w:cs="Segoe UI"/>
          <w:color w:val="0070C0"/>
        </w:rPr>
        <w:t xml:space="preserve">-Keep in mind if you make corrections to files and re-run the import_templates, if the file already exists it will not re-write it. You must delete the specific text file and then re-run the import_templates. </w:t>
      </w:r>
    </w:p>
    <w:p w14:paraId="15C6F4C1" w14:textId="0770B0F8"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6: Script your workflow</w:t>
      </w:r>
    </w:p>
    <w:p w14:paraId="0CA85713" w14:textId="7FF3AC8E"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Open </w:t>
      </w:r>
      <w:r w:rsidRPr="0061527D">
        <w:rPr>
          <w:rFonts w:ascii="Consolas" w:eastAsia="Times New Roman" w:hAnsi="Consolas" w:cs="Courier New"/>
          <w:color w:val="24292E"/>
        </w:rPr>
        <w:t>my_workflow.R</w:t>
      </w:r>
      <w:r w:rsidRPr="00C62024">
        <w:rPr>
          <w:rFonts w:ascii="Segoe UI" w:eastAsia="Times New Roman" w:hAnsi="Segoe UI" w:cs="Segoe UI"/>
          <w:color w:val="24292E"/>
        </w:rPr>
        <w:t> in RStudio. This is a blank script for you to build an assembly line workflow, which can be revisited or modified for future assembly line runs.</w:t>
      </w:r>
    </w:p>
    <w:p w14:paraId="422FC450" w14:textId="3D8B0D4D" w:rsidR="005524B3" w:rsidRDefault="005524B3" w:rsidP="00C62024">
      <w:pPr>
        <w:spacing w:after="0" w:line="240" w:lineRule="auto"/>
        <w:rPr>
          <w:rFonts w:ascii="Segoe UI" w:eastAsia="Times New Roman" w:hAnsi="Segoe UI" w:cs="Segoe UI"/>
          <w:color w:val="24292E"/>
        </w:rPr>
      </w:pPr>
    </w:p>
    <w:p w14:paraId="1A8A0D74" w14:textId="3AFFCDE7" w:rsidR="005524B3" w:rsidRPr="005524B3" w:rsidRDefault="005524B3" w:rsidP="00C62024">
      <w:pPr>
        <w:spacing w:after="0" w:line="240" w:lineRule="auto"/>
        <w:rPr>
          <w:rFonts w:ascii="Segoe UI" w:eastAsia="Times New Roman" w:hAnsi="Segoe UI" w:cs="Segoe UI"/>
          <w:color w:val="0070C0"/>
        </w:rPr>
      </w:pPr>
      <w:r w:rsidRPr="005524B3">
        <w:rPr>
          <w:rFonts w:ascii="Segoe UI" w:eastAsia="Times New Roman" w:hAnsi="Segoe UI" w:cs="Segoe UI"/>
          <w:color w:val="0070C0"/>
        </w:rPr>
        <w:t>**You will have already started an R workflow, hence at this point save yours in the appropriate working directory.</w:t>
      </w:r>
    </w:p>
    <w:p w14:paraId="312127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7: Abstract</w:t>
      </w:r>
    </w:p>
    <w:p w14:paraId="6004A501"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abstract.txt</w:t>
      </w:r>
      <w:r w:rsidRPr="00C62024">
        <w:rPr>
          <w:rFonts w:ascii="Segoe UI" w:eastAsia="Times New Roman" w:hAnsi="Segoe UI" w:cs="Segoe UI"/>
          <w:color w:val="24292E"/>
        </w:rPr>
        <w:t> and write an abstract for your dataset. The abstract should cover what, why, when, where, and how for your dataset. Write your abstract in plain text.</w:t>
      </w:r>
    </w:p>
    <w:p w14:paraId="2D3AFA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Do not use special characters, symbols, formatting, or hyperlinks (URLs are acceptable). The reason for this is that the EML schema only allows characters that are apart of the unicode character set.</w:t>
      </w:r>
    </w:p>
    <w:p w14:paraId="4A9FF9EA"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abstract in Microsoft Word and then copy over 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but first you will need to remove any non-unicode characters. To do this go to </w:t>
      </w:r>
      <w:hyperlink r:id="rId14"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abstract into the window. Click the button "Remove Diacritics" to remove these non-compliant characters, then copy the resultant text into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You will want to give your abstract one last look over after performing this operation to ensure no information has been lost.</w:t>
      </w:r>
    </w:p>
    <w:p w14:paraId="76435F7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8: Methods</w:t>
      </w:r>
    </w:p>
    <w:p w14:paraId="11B27A27"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methods.txt</w:t>
      </w:r>
      <w:r w:rsidRPr="00C62024">
        <w:rPr>
          <w:rFonts w:ascii="Segoe UI" w:eastAsia="Times New Roman" w:hAnsi="Segoe UI" w:cs="Segoe UI"/>
          <w:color w:val="24292E"/>
        </w:rPr>
        <w:t> and describe the methods for your dataset. Be specific, include instrument descriptions, or point to a protocol online. If this dataset is a synthesis of other datasets please specify dataset origins, preferably their DOI or URL plus general citation information.</w:t>
      </w:r>
    </w:p>
    <w:p w14:paraId="0704F1E1"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Do not use special characters, symbols, formatting, or hyperlinks (URLs are acceptable). The reason for this is that the EML schema only allows characters that are apart of the unicode character set.</w:t>
      </w:r>
    </w:p>
    <w:p w14:paraId="63BFF1B2" w14:textId="4AC493A2" w:rsidR="00C62024" w:rsidRDefault="00C62024" w:rsidP="00C62024">
      <w:pPr>
        <w:spacing w:after="0" w:line="240" w:lineRule="auto"/>
        <w:rPr>
          <w:ins w:id="7" w:author="Hartman, Rosemary@Wildlife" w:date="2018-12-07T07:10:00Z"/>
          <w:rFonts w:ascii="Segoe UI" w:eastAsia="Times New Roman" w:hAnsi="Segoe UI" w:cs="Segoe UI"/>
          <w:color w:val="24292E"/>
        </w:rPr>
      </w:pPr>
      <w:r w:rsidRPr="00C62024">
        <w:rPr>
          <w:rFonts w:ascii="Segoe UI" w:eastAsia="Times New Roman" w:hAnsi="Segoe UI" w:cs="Segoe UI"/>
          <w:color w:val="24292E"/>
        </w:rPr>
        <w:t>NOTE: You can create your methods in Microsoft Word and then copy over to </w:t>
      </w:r>
      <w:r w:rsidRPr="0061527D">
        <w:rPr>
          <w:rFonts w:ascii="Consolas" w:eastAsia="Times New Roman" w:hAnsi="Consolas" w:cs="Courier New"/>
          <w:color w:val="24292E"/>
        </w:rPr>
        <w:t>methods.txt</w:t>
      </w:r>
      <w:r w:rsidRPr="00C62024">
        <w:rPr>
          <w:rFonts w:ascii="Segoe UI" w:eastAsia="Times New Roman" w:hAnsi="Segoe UI" w:cs="Segoe UI"/>
          <w:color w:val="24292E"/>
        </w:rPr>
        <w:t> but first you will need to remove any non-unicode characters. To do this go to </w:t>
      </w:r>
      <w:hyperlink r:id="rId15"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methods into the window. Click the button "Remove Diacritics" to remove these non-compliant characters, then copy the resultant text into </w:t>
      </w:r>
      <w:r w:rsidRPr="0061527D">
        <w:rPr>
          <w:rFonts w:ascii="Consolas" w:eastAsia="Times New Roman" w:hAnsi="Consolas" w:cs="Courier New"/>
          <w:color w:val="24292E"/>
        </w:rPr>
        <w:t>methods.txt</w:t>
      </w:r>
      <w:r w:rsidRPr="00C62024">
        <w:rPr>
          <w:rFonts w:ascii="Segoe UI" w:eastAsia="Times New Roman" w:hAnsi="Segoe UI" w:cs="Segoe UI"/>
          <w:color w:val="24292E"/>
        </w:rPr>
        <w:t>. You will want to give your methods one last look over after performing this operation to ensure no information has been lost.</w:t>
      </w:r>
    </w:p>
    <w:p w14:paraId="726078A1" w14:textId="7A009CF7" w:rsidR="00426B76" w:rsidRPr="00426B76" w:rsidRDefault="00426B76" w:rsidP="00C62024">
      <w:pPr>
        <w:spacing w:after="0" w:line="240" w:lineRule="auto"/>
        <w:rPr>
          <w:ins w:id="8" w:author="Hartman, Rosemary@Wildlife" w:date="2018-12-07T07:10:00Z"/>
          <w:rFonts w:ascii="Segoe UI" w:eastAsia="Times New Roman" w:hAnsi="Segoe UI" w:cs="Segoe UI"/>
          <w:color w:val="FF0000"/>
          <w:rPrChange w:id="9" w:author="Hartman, Rosemary@Wildlife" w:date="2018-12-07T07:11:00Z">
            <w:rPr>
              <w:ins w:id="10" w:author="Hartman, Rosemary@Wildlife" w:date="2018-12-07T07:10:00Z"/>
              <w:rFonts w:ascii="Segoe UI" w:eastAsia="Times New Roman" w:hAnsi="Segoe UI" w:cs="Segoe UI"/>
              <w:color w:val="24292E"/>
            </w:rPr>
          </w:rPrChange>
        </w:rPr>
      </w:pPr>
    </w:p>
    <w:p w14:paraId="04929FE7" w14:textId="085EEC08" w:rsidR="00426B76" w:rsidRPr="00426B76" w:rsidRDefault="00426B76" w:rsidP="00C62024">
      <w:pPr>
        <w:spacing w:after="0" w:line="240" w:lineRule="auto"/>
        <w:rPr>
          <w:rFonts w:ascii="Segoe UI" w:eastAsia="Times New Roman" w:hAnsi="Segoe UI" w:cs="Segoe UI"/>
          <w:color w:val="FF0000"/>
          <w:rPrChange w:id="11" w:author="Hartman, Rosemary@Wildlife" w:date="2018-12-07T07:11:00Z">
            <w:rPr>
              <w:rFonts w:ascii="Segoe UI" w:eastAsia="Times New Roman" w:hAnsi="Segoe UI" w:cs="Segoe UI"/>
              <w:color w:val="24292E"/>
            </w:rPr>
          </w:rPrChange>
        </w:rPr>
      </w:pPr>
      <w:ins w:id="12" w:author="Hartman, Rosemary@Wildlife" w:date="2018-12-07T07:10:00Z">
        <w:r w:rsidRPr="00426B76">
          <w:rPr>
            <w:rFonts w:ascii="Segoe UI" w:eastAsia="Times New Roman" w:hAnsi="Segoe UI" w:cs="Segoe UI"/>
            <w:color w:val="FF0000"/>
            <w:rPrChange w:id="13" w:author="Hartman, Rosemary@Wildlife" w:date="2018-12-07T07:11:00Z">
              <w:rPr>
                <w:rFonts w:ascii="Segoe UI" w:eastAsia="Times New Roman" w:hAnsi="Segoe UI" w:cs="Segoe UI"/>
                <w:color w:val="24292E"/>
              </w:rPr>
            </w:rPrChange>
          </w:rPr>
          <w:t xml:space="preserve">Rosie’s note: I </w:t>
        </w:r>
      </w:ins>
      <w:ins w:id="14" w:author="Hartman, Rosemary@Wildlife" w:date="2018-12-07T07:11:00Z">
        <w:r w:rsidRPr="00426B76">
          <w:rPr>
            <w:rFonts w:ascii="Segoe UI" w:eastAsia="Times New Roman" w:hAnsi="Segoe UI" w:cs="Segoe UI"/>
            <w:color w:val="FF0000"/>
            <w:rPrChange w:id="15" w:author="Hartman, Rosemary@Wildlife" w:date="2018-12-07T07:11:00Z">
              <w:rPr>
                <w:rFonts w:ascii="Segoe UI" w:eastAsia="Times New Roman" w:hAnsi="Segoe UI" w:cs="Segoe UI"/>
                <w:color w:val="24292E"/>
              </w:rPr>
            </w:rPrChange>
          </w:rPr>
          <w:t>ended up moving some tables from the “methods” section to their own data files (sample types look-up and gear specifications)</w:t>
        </w:r>
      </w:ins>
    </w:p>
    <w:p w14:paraId="1E452CB9" w14:textId="5ED1677B" w:rsidR="007A2D4F" w:rsidRDefault="007A2D4F" w:rsidP="00C62024">
      <w:pPr>
        <w:spacing w:after="0" w:line="240" w:lineRule="auto"/>
        <w:rPr>
          <w:rFonts w:ascii="Segoe UI" w:eastAsia="Times New Roman" w:hAnsi="Segoe UI" w:cs="Segoe UI"/>
          <w:color w:val="24292E"/>
        </w:rPr>
      </w:pPr>
    </w:p>
    <w:p w14:paraId="227BD551" w14:textId="493B66A1" w:rsidR="007A2D4F" w:rsidRPr="007A2D4F" w:rsidRDefault="007A2D4F" w:rsidP="00C62024">
      <w:pPr>
        <w:spacing w:after="0" w:line="240" w:lineRule="auto"/>
        <w:rPr>
          <w:rFonts w:ascii="Segoe UI" w:eastAsia="Times New Roman" w:hAnsi="Segoe UI" w:cs="Segoe UI"/>
          <w:color w:val="0070C0"/>
        </w:rPr>
      </w:pPr>
      <w:r w:rsidRPr="007A2D4F">
        <w:rPr>
          <w:rFonts w:ascii="Segoe UI" w:eastAsia="Times New Roman" w:hAnsi="Segoe UI" w:cs="Segoe UI"/>
          <w:color w:val="0070C0"/>
        </w:rPr>
        <w:t>Format methods following the IEP metadata standards.</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7A2D4F" w:rsidRPr="007A2D4F" w14:paraId="4FDEB19E" w14:textId="77777777" w:rsidTr="00534A5E">
        <w:trPr>
          <w:trHeight w:val="300"/>
        </w:trPr>
        <w:tc>
          <w:tcPr>
            <w:tcW w:w="2448" w:type="dxa"/>
            <w:shd w:val="clear" w:color="auto" w:fill="auto"/>
            <w:noWrap/>
            <w:hideMark/>
          </w:tcPr>
          <w:p w14:paraId="4923323B"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collection methods</w:t>
            </w:r>
          </w:p>
        </w:tc>
        <w:tc>
          <w:tcPr>
            <w:tcW w:w="5940" w:type="dxa"/>
            <w:shd w:val="clear" w:color="auto" w:fill="auto"/>
            <w:noWrap/>
            <w:hideMark/>
          </w:tcPr>
          <w:p w14:paraId="664AE037"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Metadata must include enough information on methods to make the data usable.  Minimum methods information should be similar to the "methods" section of a scientific paper. This may include diagrams and pictures of sampling equipment.</w:t>
            </w:r>
          </w:p>
        </w:tc>
        <w:tc>
          <w:tcPr>
            <w:tcW w:w="1204" w:type="dxa"/>
          </w:tcPr>
          <w:p w14:paraId="61889590"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A02DC46" w14:textId="77777777" w:rsidTr="00534A5E">
        <w:trPr>
          <w:trHeight w:val="300"/>
        </w:trPr>
        <w:tc>
          <w:tcPr>
            <w:tcW w:w="2448" w:type="dxa"/>
            <w:shd w:val="clear" w:color="auto" w:fill="auto"/>
            <w:noWrap/>
          </w:tcPr>
          <w:p w14:paraId="2D50E15A"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Link to blank datasheet</w:t>
            </w:r>
          </w:p>
        </w:tc>
        <w:tc>
          <w:tcPr>
            <w:tcW w:w="5940" w:type="dxa"/>
            <w:shd w:val="clear" w:color="auto" w:fill="auto"/>
            <w:noWrap/>
          </w:tcPr>
          <w:p w14:paraId="12E2033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Available upon request (see data contact information)</w:t>
            </w:r>
          </w:p>
        </w:tc>
        <w:tc>
          <w:tcPr>
            <w:tcW w:w="1204" w:type="dxa"/>
          </w:tcPr>
          <w:p w14:paraId="03A19CA3"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36479EF4" w14:textId="77777777" w:rsidTr="00534A5E">
        <w:trPr>
          <w:trHeight w:val="300"/>
        </w:trPr>
        <w:tc>
          <w:tcPr>
            <w:tcW w:w="2448" w:type="dxa"/>
            <w:shd w:val="clear" w:color="auto" w:fill="auto"/>
            <w:noWrap/>
            <w:hideMark/>
          </w:tcPr>
          <w:p w14:paraId="0AC95914"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Instrument and equipment specifications, including qaqc </w:t>
            </w:r>
            <w:r w:rsidRPr="007A2D4F">
              <w:rPr>
                <w:rFonts w:ascii="Calibri" w:eastAsia="Times New Roman" w:hAnsi="Calibri" w:cs="Times New Roman"/>
                <w:color w:val="0070C0"/>
              </w:rPr>
              <w:lastRenderedPageBreak/>
              <w:t>methods and frequency</w:t>
            </w:r>
          </w:p>
        </w:tc>
        <w:tc>
          <w:tcPr>
            <w:tcW w:w="5940" w:type="dxa"/>
            <w:shd w:val="clear" w:color="auto" w:fill="auto"/>
            <w:noWrap/>
            <w:hideMark/>
          </w:tcPr>
          <w:p w14:paraId="696AFA1A"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lastRenderedPageBreak/>
              <w:t>May be references to external SOPs instead of included in metadata</w:t>
            </w:r>
          </w:p>
        </w:tc>
        <w:tc>
          <w:tcPr>
            <w:tcW w:w="1204" w:type="dxa"/>
          </w:tcPr>
          <w:p w14:paraId="4809AD3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53CEBE0" w14:textId="77777777" w:rsidTr="00534A5E">
        <w:trPr>
          <w:trHeight w:val="300"/>
        </w:trPr>
        <w:tc>
          <w:tcPr>
            <w:tcW w:w="2448" w:type="dxa"/>
            <w:shd w:val="clear" w:color="auto" w:fill="auto"/>
            <w:noWrap/>
            <w:hideMark/>
          </w:tcPr>
          <w:p w14:paraId="74A9CD68"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Analysis methods &amp; SOPs</w:t>
            </w:r>
          </w:p>
        </w:tc>
        <w:tc>
          <w:tcPr>
            <w:tcW w:w="5940" w:type="dxa"/>
            <w:shd w:val="clear" w:color="auto" w:fill="auto"/>
            <w:noWrap/>
            <w:hideMark/>
          </w:tcPr>
          <w:p w14:paraId="3139F5A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analyses done to produce the data set (such as CPUE calculations). This is not analyses done to produce later publications.</w:t>
            </w:r>
          </w:p>
          <w:p w14:paraId="1792170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Link to SOPS: Specific SOPs used to generate the data. It is understood that not all programs will have this information available right away, but should be prepared to provide them within three years.</w:t>
            </w:r>
          </w:p>
        </w:tc>
        <w:tc>
          <w:tcPr>
            <w:tcW w:w="1204" w:type="dxa"/>
          </w:tcPr>
          <w:p w14:paraId="5A896D8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08B87C19" w14:textId="77777777" w:rsidTr="00534A5E">
        <w:trPr>
          <w:trHeight w:val="300"/>
        </w:trPr>
        <w:tc>
          <w:tcPr>
            <w:tcW w:w="2448" w:type="dxa"/>
            <w:shd w:val="clear" w:color="auto" w:fill="auto"/>
            <w:noWrap/>
            <w:hideMark/>
          </w:tcPr>
          <w:p w14:paraId="6D31E3E9"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Project history</w:t>
            </w:r>
          </w:p>
        </w:tc>
        <w:tc>
          <w:tcPr>
            <w:tcW w:w="5940" w:type="dxa"/>
            <w:shd w:val="clear" w:color="auto" w:fill="auto"/>
            <w:noWrap/>
            <w:hideMark/>
          </w:tcPr>
          <w:p w14:paraId="2E01654C"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List of any changes in methods and sampling locations, with dates changes were implemented</w:t>
            </w:r>
          </w:p>
        </w:tc>
        <w:tc>
          <w:tcPr>
            <w:tcW w:w="1204" w:type="dxa"/>
          </w:tcPr>
          <w:p w14:paraId="0697CDA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6C1EE780" w14:textId="77777777" w:rsidTr="00534A5E">
        <w:trPr>
          <w:trHeight w:val="300"/>
        </w:trPr>
        <w:tc>
          <w:tcPr>
            <w:tcW w:w="2448" w:type="dxa"/>
            <w:shd w:val="clear" w:color="auto" w:fill="auto"/>
            <w:noWrap/>
          </w:tcPr>
          <w:p w14:paraId="287D800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QA/QC – </w:t>
            </w:r>
          </w:p>
          <w:p w14:paraId="71A6830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Methods:</w:t>
            </w:r>
          </w:p>
          <w:p w14:paraId="1BFDC3F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Data:</w:t>
            </w:r>
          </w:p>
        </w:tc>
        <w:tc>
          <w:tcPr>
            <w:tcW w:w="5940" w:type="dxa"/>
            <w:shd w:val="clear" w:color="auto" w:fill="auto"/>
            <w:noWrap/>
          </w:tcPr>
          <w:p w14:paraId="7153B085"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Protocols for quality assurance during data collection</w:t>
            </w:r>
          </w:p>
          <w:p w14:paraId="32A7DDB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Protocols for quality assurance during data entry and analysis</w:t>
            </w:r>
          </w:p>
        </w:tc>
        <w:tc>
          <w:tcPr>
            <w:tcW w:w="1204" w:type="dxa"/>
          </w:tcPr>
          <w:p w14:paraId="6CF0C76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451A7BB4" w14:textId="77777777" w:rsidTr="00534A5E">
        <w:trPr>
          <w:trHeight w:val="300"/>
        </w:trPr>
        <w:tc>
          <w:tcPr>
            <w:tcW w:w="2448" w:type="dxa"/>
            <w:shd w:val="clear" w:color="auto" w:fill="auto"/>
            <w:noWrap/>
            <w:hideMark/>
          </w:tcPr>
          <w:p w14:paraId="78A40A1D"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Contractor information</w:t>
            </w:r>
          </w:p>
        </w:tc>
        <w:tc>
          <w:tcPr>
            <w:tcW w:w="5940" w:type="dxa"/>
            <w:shd w:val="clear" w:color="auto" w:fill="auto"/>
            <w:noWrap/>
            <w:hideMark/>
          </w:tcPr>
          <w:p w14:paraId="4824FB0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Chain of custody procedures and contact information for any outside labs used to produce the data.</w:t>
            </w:r>
          </w:p>
        </w:tc>
        <w:tc>
          <w:tcPr>
            <w:tcW w:w="1204" w:type="dxa"/>
          </w:tcPr>
          <w:p w14:paraId="4DBF75E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813584D" w14:textId="77777777" w:rsidTr="00534A5E">
        <w:trPr>
          <w:trHeight w:val="300"/>
        </w:trPr>
        <w:tc>
          <w:tcPr>
            <w:tcW w:w="2448" w:type="dxa"/>
            <w:shd w:val="clear" w:color="auto" w:fill="auto"/>
            <w:noWrap/>
            <w:hideMark/>
          </w:tcPr>
          <w:p w14:paraId="240873F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External review process</w:t>
            </w:r>
          </w:p>
        </w:tc>
        <w:tc>
          <w:tcPr>
            <w:tcW w:w="5940" w:type="dxa"/>
            <w:shd w:val="clear" w:color="auto" w:fill="auto"/>
            <w:noWrap/>
            <w:hideMark/>
          </w:tcPr>
          <w:p w14:paraId="7356BBAD"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other review of data done by entities other than the PI to help with quality assurance. We just need a description of the process, not the reviews themselves</w:t>
            </w:r>
          </w:p>
        </w:tc>
        <w:tc>
          <w:tcPr>
            <w:tcW w:w="1204" w:type="dxa"/>
          </w:tcPr>
          <w:p w14:paraId="616AC4F8"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0547118" w14:textId="77777777" w:rsidTr="00534A5E">
        <w:trPr>
          <w:trHeight w:val="300"/>
        </w:trPr>
        <w:tc>
          <w:tcPr>
            <w:tcW w:w="2448" w:type="dxa"/>
            <w:shd w:val="clear" w:color="auto" w:fill="auto"/>
            <w:noWrap/>
            <w:hideMark/>
          </w:tcPr>
          <w:p w14:paraId="792F65A0"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references</w:t>
            </w:r>
          </w:p>
        </w:tc>
        <w:tc>
          <w:tcPr>
            <w:tcW w:w="5940" w:type="dxa"/>
            <w:shd w:val="clear" w:color="auto" w:fill="auto"/>
            <w:noWrap/>
            <w:hideMark/>
          </w:tcPr>
          <w:p w14:paraId="2A5A9B4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Citations for publications from which methods were drawn.</w:t>
            </w:r>
          </w:p>
        </w:tc>
        <w:tc>
          <w:tcPr>
            <w:tcW w:w="1204" w:type="dxa"/>
          </w:tcPr>
          <w:p w14:paraId="710462E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bl>
    <w:p w14:paraId="06DD13A5" w14:textId="77777777" w:rsidR="007A2D4F" w:rsidRPr="00C62024" w:rsidRDefault="007A2D4F" w:rsidP="00C62024">
      <w:pPr>
        <w:spacing w:after="0" w:line="240" w:lineRule="auto"/>
        <w:rPr>
          <w:rFonts w:ascii="Segoe UI" w:eastAsia="Times New Roman" w:hAnsi="Segoe UI" w:cs="Segoe UI"/>
          <w:color w:val="24292E"/>
        </w:rPr>
      </w:pPr>
    </w:p>
    <w:p w14:paraId="55A812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9: Additional information</w:t>
      </w:r>
    </w:p>
    <w:p w14:paraId="2BEA0E92" w14:textId="77777777" w:rsidR="00C62024" w:rsidRPr="00C62024" w:rsidRDefault="00C62024" w:rsidP="00C62024">
      <w:pPr>
        <w:spacing w:after="0" w:line="240" w:lineRule="auto"/>
        <w:rPr>
          <w:rFonts w:ascii="Segoe UI" w:eastAsia="Times New Roman" w:hAnsi="Segoe UI" w:cs="Segoe UI"/>
          <w:color w:val="24292E"/>
        </w:rPr>
      </w:pP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is a good place for text based information about your dataset that doesn't fall under the scope of the abstract or methods (e.g. a list of research articles or theses derived from this dataset). If you have this information and would like to share it then open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in a text editor and add it. You can delete this file if you won't be using it, or you can keep it around in case you change your mind.</w:t>
      </w:r>
    </w:p>
    <w:p w14:paraId="4D3DCB0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Do not use special characters, symbols, formatting, or hyperlinks (URLs are acceptable). The reason for this is that the EML schema only allows characters that are apart of the unicode character set.</w:t>
      </w:r>
    </w:p>
    <w:p w14:paraId="56A2E37F" w14:textId="283959E9"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additional information in Microsoft Word and then copy over 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but first you will need to remove any non-unicode characters. To do this go to </w:t>
      </w:r>
      <w:hyperlink r:id="rId16"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additional information into the window. Click the button "Remove Diacritics" to remove these non-compliant characters, then copy the resultant text into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You will want to give your additional information one last look over after performing this operation to ensure no information has been lost.</w:t>
      </w:r>
    </w:p>
    <w:p w14:paraId="3B3AF871" w14:textId="6059D4C0" w:rsidR="005A5193" w:rsidRDefault="005A5193" w:rsidP="00C62024">
      <w:pPr>
        <w:spacing w:after="0" w:line="240" w:lineRule="auto"/>
        <w:rPr>
          <w:rFonts w:ascii="Segoe UI" w:eastAsia="Times New Roman" w:hAnsi="Segoe UI" w:cs="Segoe UI"/>
          <w:color w:val="24292E"/>
        </w:rPr>
      </w:pPr>
    </w:p>
    <w:p w14:paraId="7143B173" w14:textId="2910BE89" w:rsidR="005A5193" w:rsidRPr="005A5193" w:rsidRDefault="005A5193" w:rsidP="00C62024">
      <w:pPr>
        <w:spacing w:after="0" w:line="240" w:lineRule="auto"/>
        <w:rPr>
          <w:rFonts w:ascii="Segoe UI" w:eastAsia="Times New Roman" w:hAnsi="Segoe UI" w:cs="Segoe UI"/>
          <w:color w:val="0070C0"/>
        </w:rPr>
      </w:pPr>
      <w:r w:rsidRPr="005A5193">
        <w:rPr>
          <w:rFonts w:ascii="Segoe UI" w:eastAsia="Times New Roman" w:hAnsi="Segoe UI" w:cs="Segoe UI"/>
          <w:color w:val="0070C0"/>
        </w:rPr>
        <w:t xml:space="preserve">* </w:t>
      </w:r>
      <w:ins w:id="16" w:author="Hartman, Rosemary@Wildlife" w:date="2018-12-13T07:37:00Z">
        <w:r w:rsidR="00B36498">
          <w:rPr>
            <w:rFonts w:ascii="Segoe UI" w:eastAsia="Times New Roman" w:hAnsi="Segoe UI" w:cs="Segoe UI"/>
            <w:color w:val="0070C0"/>
          </w:rPr>
          <w:t>Brittany</w:t>
        </w:r>
      </w:ins>
      <w:del w:id="17" w:author="Hartman, Rosemary@Wildlife" w:date="2018-12-13T07:37:00Z">
        <w:r w:rsidRPr="005A5193" w:rsidDel="00B36498">
          <w:rPr>
            <w:rFonts w:ascii="Segoe UI" w:eastAsia="Times New Roman" w:hAnsi="Segoe UI" w:cs="Segoe UI"/>
            <w:color w:val="0070C0"/>
          </w:rPr>
          <w:delText>I</w:delText>
        </w:r>
      </w:del>
      <w:r w:rsidRPr="005A5193">
        <w:rPr>
          <w:rFonts w:ascii="Segoe UI" w:eastAsia="Times New Roman" w:hAnsi="Segoe UI" w:cs="Segoe UI"/>
          <w:color w:val="0070C0"/>
        </w:rPr>
        <w:t xml:space="preserve"> added </w:t>
      </w:r>
      <w:r>
        <w:rPr>
          <w:rFonts w:ascii="Segoe UI" w:eastAsia="Times New Roman" w:hAnsi="Segoe UI" w:cs="Segoe UI"/>
          <w:color w:val="0070C0"/>
        </w:rPr>
        <w:t xml:space="preserve">a list of </w:t>
      </w:r>
      <w:r w:rsidRPr="005A5193">
        <w:rPr>
          <w:rFonts w:ascii="Segoe UI" w:eastAsia="Times New Roman" w:hAnsi="Segoe UI" w:cs="Segoe UI"/>
          <w:color w:val="0070C0"/>
        </w:rPr>
        <w:t>peer-reviewed literature that has already used this dataset</w:t>
      </w:r>
      <w:r>
        <w:rPr>
          <w:rFonts w:ascii="Segoe UI" w:eastAsia="Times New Roman" w:hAnsi="Segoe UI" w:cs="Segoe UI"/>
          <w:color w:val="0070C0"/>
        </w:rPr>
        <w:t xml:space="preserve"> that users can reference for additional details.</w:t>
      </w:r>
    </w:p>
    <w:p w14:paraId="41FE6710"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10: Keywords</w:t>
      </w:r>
    </w:p>
    <w:p w14:paraId="57C4A82E"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keywords.txt</w:t>
      </w:r>
      <w:r w:rsidRPr="00C62024">
        <w:rPr>
          <w:rFonts w:ascii="Segoe UI" w:eastAsia="Times New Roman" w:hAnsi="Segoe UI" w:cs="Segoe UI"/>
          <w:color w:val="24292E"/>
        </w:rPr>
        <w:t> in a spreadsheet editor and list the keywords that best describe your dataset. DO NOT edit this file in a text editor. </w:t>
      </w:r>
      <w:hyperlink r:id="rId17" w:history="1">
        <w:r w:rsidRPr="0061527D">
          <w:rPr>
            <w:rFonts w:ascii="Segoe UI" w:eastAsia="Times New Roman" w:hAnsi="Segoe UI" w:cs="Segoe UI"/>
            <w:color w:val="0366D6"/>
          </w:rPr>
          <w:t>Consult the LTER controlled vocabulary</w:t>
        </w:r>
      </w:hyperlink>
      <w:r w:rsidRPr="00C62024">
        <w:rPr>
          <w:rFonts w:ascii="Segoe UI" w:eastAsia="Times New Roman" w:hAnsi="Segoe UI" w:cs="Segoe UI"/>
          <w:color w:val="24292E"/>
        </w:rPr>
        <w:t xml:space="preserve"> for keywords. In </w:t>
      </w:r>
      <w:r w:rsidRPr="00C62024">
        <w:rPr>
          <w:rFonts w:ascii="Segoe UI" w:eastAsia="Times New Roman" w:hAnsi="Segoe UI" w:cs="Segoe UI"/>
          <w:color w:val="24292E"/>
        </w:rPr>
        <w:lastRenderedPageBreak/>
        <w:t>addition to keywords describing the data, you may want to include keywords that describe your lab, station, and project (e.g. OBFS, LTREB, etc.).</w:t>
      </w:r>
    </w:p>
    <w:p w14:paraId="2E74BE9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4FC12E9A" w14:textId="77777777" w:rsidR="00C62024" w:rsidRPr="00C62024" w:rsidRDefault="00C62024" w:rsidP="00C62024">
      <w:pPr>
        <w:numPr>
          <w:ilvl w:val="0"/>
          <w:numId w:val="5"/>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keyword</w:t>
      </w:r>
      <w:r w:rsidRPr="00C62024">
        <w:rPr>
          <w:rFonts w:ascii="Segoe UI" w:eastAsia="Times New Roman" w:hAnsi="Segoe UI" w:cs="Segoe UI"/>
          <w:color w:val="24292E"/>
        </w:rPr>
        <w:t> A keyword describing your dataset.</w:t>
      </w:r>
    </w:p>
    <w:p w14:paraId="4125B22C" w14:textId="4EE162F7" w:rsidR="00C62024" w:rsidRDefault="00C62024" w:rsidP="00C62024">
      <w:pPr>
        <w:numPr>
          <w:ilvl w:val="0"/>
          <w:numId w:val="5"/>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keywordThesaurus</w:t>
      </w:r>
      <w:r w:rsidRPr="00C62024">
        <w:rPr>
          <w:rFonts w:ascii="Segoe UI" w:eastAsia="Times New Roman" w:hAnsi="Segoe UI" w:cs="Segoe UI"/>
          <w:color w:val="24292E"/>
        </w:rPr>
        <w:t xml:space="preserve"> A keywordThesaurus (i.e. a controlled vocabulary like the resource listed above) corresponding to the keyword listed in the keyword column. If the keyword is not from a thesaurus or controlled vocabulary, leave corresponding entry in the keywordThesaurus column </w:t>
      </w:r>
      <w:commentRangeStart w:id="18"/>
      <w:r w:rsidRPr="00C62024">
        <w:rPr>
          <w:rFonts w:ascii="Segoe UI" w:eastAsia="Times New Roman" w:hAnsi="Segoe UI" w:cs="Segoe UI"/>
          <w:color w:val="24292E"/>
        </w:rPr>
        <w:t>blank</w:t>
      </w:r>
      <w:commentRangeEnd w:id="18"/>
      <w:r w:rsidR="00617431">
        <w:rPr>
          <w:rStyle w:val="CommentReference"/>
        </w:rPr>
        <w:commentReference w:id="18"/>
      </w:r>
      <w:r w:rsidRPr="00C62024">
        <w:rPr>
          <w:rFonts w:ascii="Segoe UI" w:eastAsia="Times New Roman" w:hAnsi="Segoe UI" w:cs="Segoe UI"/>
          <w:color w:val="24292E"/>
        </w:rPr>
        <w:t>.</w:t>
      </w:r>
    </w:p>
    <w:p w14:paraId="13D6A325" w14:textId="6031E55C" w:rsidR="00E837BF" w:rsidDel="00617431" w:rsidRDefault="00E14AA6" w:rsidP="00E837BF">
      <w:pPr>
        <w:spacing w:before="60" w:after="100" w:afterAutospacing="1" w:line="240" w:lineRule="auto"/>
        <w:rPr>
          <w:del w:id="19" w:author="Hartman, Rosemary@Wildlife" w:date="2018-12-07T07:28:00Z"/>
          <w:rFonts w:ascii="Segoe UI" w:eastAsia="Times New Roman" w:hAnsi="Segoe UI" w:cs="Segoe UI"/>
          <w:color w:val="0070C0"/>
        </w:rPr>
      </w:pPr>
      <w:del w:id="20" w:author="Hartman, Rosemary@Wildlife" w:date="2018-12-07T07:28:00Z">
        <w:r w:rsidDel="00617431">
          <w:rPr>
            <w:rFonts w:ascii="Segoe UI" w:eastAsia="Times New Roman" w:hAnsi="Segoe UI" w:cs="Segoe UI"/>
            <w:color w:val="0070C0"/>
          </w:rPr>
          <w:delText>*Y</w:delText>
        </w:r>
        <w:r w:rsidR="00E837BF" w:rsidRPr="00E837BF" w:rsidDel="00617431">
          <w:rPr>
            <w:rFonts w:ascii="Segoe UI" w:eastAsia="Times New Roman" w:hAnsi="Segoe UI" w:cs="Segoe UI"/>
            <w:color w:val="0070C0"/>
          </w:rPr>
          <w:delText>ou</w:delText>
        </w:r>
        <w:r w:rsidDel="00617431">
          <w:rPr>
            <w:rFonts w:ascii="Segoe UI" w:eastAsia="Times New Roman" w:hAnsi="Segoe UI" w:cs="Segoe UI"/>
            <w:color w:val="0070C0"/>
          </w:rPr>
          <w:delText xml:space="preserve"> will</w:delText>
        </w:r>
        <w:r w:rsidR="00E837BF" w:rsidRPr="00E837BF" w:rsidDel="00617431">
          <w:rPr>
            <w:rFonts w:ascii="Segoe UI" w:eastAsia="Times New Roman" w:hAnsi="Segoe UI" w:cs="Segoe UI"/>
            <w:color w:val="0070C0"/>
          </w:rPr>
          <w:delText xml:space="preserve"> include a set of your own keywords and descriptors, you need to add “custom” or something other to the keywordThesaurus column. You will receive an ERROR in the xml compilation if cells left empty.</w:delText>
        </w:r>
        <w:r w:rsidDel="00617431">
          <w:rPr>
            <w:rFonts w:ascii="Segoe UI" w:eastAsia="Times New Roman" w:hAnsi="Segoe UI" w:cs="Segoe UI"/>
            <w:color w:val="0070C0"/>
          </w:rPr>
          <w:delText xml:space="preserve"> </w:delText>
        </w:r>
      </w:del>
    </w:p>
    <w:p w14:paraId="7B4031E2" w14:textId="63C24A1D" w:rsidR="00E14AA6" w:rsidRDefault="00E14AA6" w:rsidP="00E837BF">
      <w:pPr>
        <w:spacing w:before="60" w:after="100" w:afterAutospacing="1" w:line="240" w:lineRule="auto"/>
        <w:rPr>
          <w:ins w:id="21" w:author="Hartman, Rosemary@Wildlife" w:date="2018-12-07T08:59:00Z"/>
          <w:rFonts w:ascii="Segoe UI" w:eastAsia="Times New Roman" w:hAnsi="Segoe UI" w:cs="Segoe UI"/>
          <w:color w:val="0070C0"/>
        </w:rPr>
      </w:pPr>
      <w:r>
        <w:rPr>
          <w:rFonts w:ascii="Segoe UI" w:eastAsia="Times New Roman" w:hAnsi="Segoe UI" w:cs="Segoe UI"/>
          <w:color w:val="0070C0"/>
        </w:rPr>
        <w:t xml:space="preserve">Include IEP key term “Interagency Ecological Program for the San Francisco Bay Delta Estuary” </w:t>
      </w:r>
      <w:ins w:id="22" w:author="Hartman, Rosemary@Wildlife" w:date="2018-12-13T07:37:00Z">
        <w:r w:rsidR="00B36498">
          <w:rPr>
            <w:rFonts w:ascii="Segoe UI" w:eastAsia="Times New Roman" w:hAnsi="Segoe UI" w:cs="Segoe UI"/>
            <w:color w:val="0070C0"/>
          </w:rPr>
          <w:t>and “IEP”</w:t>
        </w:r>
      </w:ins>
      <w:del w:id="23" w:author="Hartman, Rosemary@Wildlife" w:date="2018-12-07T07:29:00Z">
        <w:r w:rsidDel="00617431">
          <w:rPr>
            <w:rFonts w:ascii="Segoe UI" w:eastAsia="Times New Roman" w:hAnsi="Segoe UI" w:cs="Segoe UI"/>
            <w:color w:val="0070C0"/>
          </w:rPr>
          <w:delText>= custom</w:delText>
        </w:r>
      </w:del>
    </w:p>
    <w:p w14:paraId="019A2C42" w14:textId="071F534F" w:rsidR="002A3386" w:rsidRDefault="002A3386" w:rsidP="00E837BF">
      <w:pPr>
        <w:spacing w:before="60" w:after="100" w:afterAutospacing="1" w:line="240" w:lineRule="auto"/>
        <w:rPr>
          <w:ins w:id="24" w:author="Hartman, Rosemary@Wildlife" w:date="2018-12-07T09:00:00Z"/>
          <w:rFonts w:ascii="Segoe UI" w:eastAsia="Times New Roman" w:hAnsi="Segoe UI" w:cs="Segoe UI"/>
          <w:color w:val="0070C0"/>
        </w:rPr>
      </w:pPr>
      <w:ins w:id="25" w:author="Hartman, Rosemary@Wildlife" w:date="2018-12-07T08:59:00Z">
        <w:r>
          <w:rPr>
            <w:rFonts w:ascii="Segoe UI" w:eastAsia="Times New Roman" w:hAnsi="Segoe UI" w:cs="Segoe UI"/>
            <w:color w:val="0070C0"/>
          </w:rPr>
          <w:t xml:space="preserve">You can check to see if the keywords are in the </w:t>
        </w:r>
      </w:ins>
      <w:ins w:id="26" w:author="Hartman, Rosemary@Wildlife" w:date="2018-12-07T09:00:00Z">
        <w:r>
          <w:rPr>
            <w:rFonts w:ascii="Segoe UI" w:eastAsia="Times New Roman" w:hAnsi="Segoe UI" w:cs="Segoe UI"/>
            <w:color w:val="0070C0"/>
          </w:rPr>
          <w:t xml:space="preserve">LTER </w:t>
        </w:r>
      </w:ins>
      <w:ins w:id="27" w:author="Hartman, Rosemary@Wildlife" w:date="2018-12-07T08:59:00Z">
        <w:r>
          <w:rPr>
            <w:rFonts w:ascii="Segoe UI" w:eastAsia="Times New Roman" w:hAnsi="Segoe UI" w:cs="Segoe UI"/>
            <w:color w:val="0070C0"/>
          </w:rPr>
          <w:t>Thesaurus by</w:t>
        </w:r>
      </w:ins>
      <w:ins w:id="28" w:author="Hartman, Rosemary@Wildlife" w:date="2018-12-07T09:00:00Z">
        <w:r>
          <w:rPr>
            <w:rFonts w:ascii="Segoe UI" w:eastAsia="Times New Roman" w:hAnsi="Segoe UI" w:cs="Segoe UI"/>
            <w:color w:val="0070C0"/>
          </w:rPr>
          <w:t xml:space="preserve"> leaving the keywordThesaurus column blank and</w:t>
        </w:r>
      </w:ins>
      <w:ins w:id="29" w:author="Hartman, Rosemary@Wildlife" w:date="2018-12-07T08:59:00Z">
        <w:r>
          <w:rPr>
            <w:rFonts w:ascii="Segoe UI" w:eastAsia="Times New Roman" w:hAnsi="Segoe UI" w:cs="Segoe UI"/>
            <w:color w:val="0070C0"/>
          </w:rPr>
          <w:t xml:space="preserve"> running the “</w:t>
        </w:r>
      </w:ins>
      <w:ins w:id="30" w:author="Hartman, Rosemary@Wildlife" w:date="2018-12-07T09:00:00Z">
        <w:r>
          <w:rPr>
            <w:rFonts w:ascii="Segoe UI" w:eastAsia="Times New Roman" w:hAnsi="Segoe UI" w:cs="Segoe UI"/>
            <w:color w:val="0070C0"/>
          </w:rPr>
          <w:t>validate_keywords” function:</w:t>
        </w:r>
      </w:ins>
    </w:p>
    <w:p w14:paraId="13557635" w14:textId="65DAA37B" w:rsidR="002A3386" w:rsidRDefault="002A3386" w:rsidP="002A3386">
      <w:pPr>
        <w:spacing w:before="60" w:after="100" w:afterAutospacing="1" w:line="240" w:lineRule="auto"/>
        <w:rPr>
          <w:ins w:id="31" w:author="Hartman, Rosemary@Wildlife" w:date="2018-12-07T09:01:00Z"/>
          <w:rFonts w:ascii="Segoe UI" w:eastAsia="Times New Roman" w:hAnsi="Segoe UI" w:cs="Segoe UI"/>
          <w:color w:val="0070C0"/>
        </w:rPr>
      </w:pPr>
      <w:ins w:id="32" w:author="Hartman, Rosemary@Wildlife" w:date="2018-12-07T09:00:00Z">
        <w:r w:rsidRPr="002A3386">
          <w:rPr>
            <w:rFonts w:ascii="Segoe UI" w:eastAsia="Times New Roman" w:hAnsi="Segoe UI" w:cs="Segoe UI"/>
            <w:color w:val="0070C0"/>
          </w:rPr>
          <w:t>validate_keywords(path = getwd(), cv = 'lter')</w:t>
        </w:r>
      </w:ins>
    </w:p>
    <w:p w14:paraId="0FBE9DA6" w14:textId="49022BEE" w:rsidR="002A3386" w:rsidRPr="00E837BF" w:rsidRDefault="002A3386" w:rsidP="002A3386">
      <w:pPr>
        <w:spacing w:before="60" w:after="100" w:afterAutospacing="1" w:line="240" w:lineRule="auto"/>
        <w:rPr>
          <w:rFonts w:ascii="Segoe UI" w:eastAsia="Times New Roman" w:hAnsi="Segoe UI" w:cs="Segoe UI"/>
          <w:color w:val="0070C0"/>
        </w:rPr>
      </w:pPr>
      <w:ins w:id="33" w:author="Hartman, Rosemary@Wildlife" w:date="2018-12-07T09:01:00Z">
        <w:r>
          <w:rPr>
            <w:rFonts w:ascii="Segoe UI" w:eastAsia="Times New Roman" w:hAnsi="Segoe UI" w:cs="Segoe UI"/>
            <w:color w:val="0070C0"/>
          </w:rPr>
          <w:t>The function will automatically fill-in the “keywordThesaurus” column for any words in the LTER vocabulary</w:t>
        </w:r>
      </w:ins>
    </w:p>
    <w:p w14:paraId="5E310EDC"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11: Personnel</w:t>
      </w:r>
    </w:p>
    <w:p w14:paraId="1B13F5B3"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personnel.txt</w:t>
      </w:r>
      <w:r w:rsidRPr="00C62024">
        <w:rPr>
          <w:rFonts w:ascii="Segoe UI" w:eastAsia="Times New Roman" w:hAnsi="Segoe UI" w:cs="Segoe UI"/>
          <w:color w:val="24292E"/>
        </w:rPr>
        <w:t> in a spreadsheet editor and enter information about the personnel associated with this dataset.</w:t>
      </w:r>
    </w:p>
    <w:p w14:paraId="67C59D7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23366BA5" w14:textId="77777777" w:rsidR="00C62024" w:rsidRPr="00C62024" w:rsidRDefault="00C62024" w:rsidP="00C62024">
      <w:pPr>
        <w:numPr>
          <w:ilvl w:val="0"/>
          <w:numId w:val="6"/>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givenName</w:t>
      </w:r>
      <w:r w:rsidRPr="00C62024">
        <w:rPr>
          <w:rFonts w:ascii="Segoe UI" w:eastAsia="Times New Roman" w:hAnsi="Segoe UI" w:cs="Segoe UI"/>
          <w:color w:val="24292E"/>
        </w:rPr>
        <w:t> First name of person.</w:t>
      </w:r>
    </w:p>
    <w:p w14:paraId="79CC601F"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middleInitial</w:t>
      </w:r>
      <w:r w:rsidRPr="00C62024">
        <w:rPr>
          <w:rFonts w:ascii="Segoe UI" w:eastAsia="Times New Roman" w:hAnsi="Segoe UI" w:cs="Segoe UI"/>
          <w:color w:val="24292E"/>
        </w:rPr>
        <w:t> Middle initial of person.</w:t>
      </w:r>
    </w:p>
    <w:p w14:paraId="30907488"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surName</w:t>
      </w:r>
      <w:r w:rsidRPr="00C62024">
        <w:rPr>
          <w:rFonts w:ascii="Segoe UI" w:eastAsia="Times New Roman" w:hAnsi="Segoe UI" w:cs="Segoe UI"/>
          <w:color w:val="24292E"/>
        </w:rPr>
        <w:t> Last name of person.</w:t>
      </w:r>
    </w:p>
    <w:p w14:paraId="30D35535"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organizationName</w:t>
      </w:r>
      <w:r w:rsidRPr="00C62024">
        <w:rPr>
          <w:rFonts w:ascii="Segoe UI" w:eastAsia="Times New Roman" w:hAnsi="Segoe UI" w:cs="Segoe UI"/>
          <w:color w:val="24292E"/>
        </w:rPr>
        <w:t> Name of organization the person is associated with.</w:t>
      </w:r>
    </w:p>
    <w:p w14:paraId="367896E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electronicMailAddress</w:t>
      </w:r>
      <w:r w:rsidRPr="00C62024">
        <w:rPr>
          <w:rFonts w:ascii="Segoe UI" w:eastAsia="Times New Roman" w:hAnsi="Segoe UI" w:cs="Segoe UI"/>
          <w:color w:val="24292E"/>
        </w:rPr>
        <w:t> Email address of person.</w:t>
      </w:r>
    </w:p>
    <w:p w14:paraId="4B416AFD"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userId</w:t>
      </w:r>
      <w:r w:rsidRPr="00C62024">
        <w:rPr>
          <w:rFonts w:ascii="Segoe UI" w:eastAsia="Times New Roman" w:hAnsi="Segoe UI" w:cs="Segoe UI"/>
          <w:color w:val="24292E"/>
        </w:rPr>
        <w:t> ORCID of person (not required). A valid entry for userId is the 16 digit ORCID number separated by dashes (i.e. XXXX-XXXX-XXXX-XXXX). An ORCID is like a social security number for scientists and links your dataset with your ORCID. </w:t>
      </w:r>
      <w:hyperlink r:id="rId18" w:history="1">
        <w:r w:rsidRPr="0061527D">
          <w:rPr>
            <w:rFonts w:ascii="Segoe UI" w:eastAsia="Times New Roman" w:hAnsi="Segoe UI" w:cs="Segoe UI"/>
            <w:color w:val="0366D6"/>
          </w:rPr>
          <w:t>Create one here</w:t>
        </w:r>
      </w:hyperlink>
      <w:r w:rsidRPr="00C62024">
        <w:rPr>
          <w:rFonts w:ascii="Segoe UI" w:eastAsia="Times New Roman" w:hAnsi="Segoe UI" w:cs="Segoe UI"/>
          <w:color w:val="24292E"/>
        </w:rPr>
        <w:t>.</w:t>
      </w:r>
    </w:p>
    <w:p w14:paraId="27B254A9"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role</w:t>
      </w:r>
      <w:r w:rsidRPr="00C62024">
        <w:rPr>
          <w:rFonts w:ascii="Segoe UI" w:eastAsia="Times New Roman" w:hAnsi="Segoe UI" w:cs="Segoe UI"/>
          <w:color w:val="24292E"/>
        </w:rPr>
        <w:t> Role of person with respect to this dataset. Valid entries for role are:</w:t>
      </w:r>
    </w:p>
    <w:p w14:paraId="7F66AEAF" w14:textId="77777777" w:rsidR="00C62024" w:rsidRPr="00C62024" w:rsidRDefault="00C62024" w:rsidP="00C62024">
      <w:pPr>
        <w:numPr>
          <w:ilvl w:val="1"/>
          <w:numId w:val="6"/>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creator</w:t>
      </w:r>
      <w:r w:rsidRPr="00C62024">
        <w:rPr>
          <w:rFonts w:ascii="Segoe UI" w:eastAsia="Times New Roman" w:hAnsi="Segoe UI" w:cs="Segoe UI"/>
          <w:color w:val="24292E"/>
        </w:rPr>
        <w:t> Dataset creator (required; at least 1 creator must be listed for your dataset).</w:t>
      </w:r>
    </w:p>
    <w:p w14:paraId="214860DE"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commentRangeStart w:id="34"/>
      <w:r w:rsidRPr="0061527D">
        <w:rPr>
          <w:rFonts w:ascii="Segoe UI" w:eastAsia="Times New Roman" w:hAnsi="Segoe UI" w:cs="Segoe UI"/>
          <w:b/>
          <w:bCs/>
          <w:color w:val="24292E"/>
        </w:rPr>
        <w:t>PI</w:t>
      </w:r>
      <w:r w:rsidRPr="00C62024">
        <w:rPr>
          <w:rFonts w:ascii="Segoe UI" w:eastAsia="Times New Roman" w:hAnsi="Segoe UI" w:cs="Segoe UI"/>
          <w:color w:val="24292E"/>
        </w:rPr>
        <w:t> </w:t>
      </w:r>
      <w:commentRangeEnd w:id="34"/>
      <w:r w:rsidR="00DE0017">
        <w:rPr>
          <w:rStyle w:val="CommentReference"/>
        </w:rPr>
        <w:commentReference w:id="34"/>
      </w:r>
      <w:r w:rsidRPr="00C62024">
        <w:rPr>
          <w:rFonts w:ascii="Segoe UI" w:eastAsia="Times New Roman" w:hAnsi="Segoe UI" w:cs="Segoe UI"/>
          <w:color w:val="24292E"/>
        </w:rPr>
        <w:t>Principal investigator associated with this dataset (not required).</w:t>
      </w:r>
    </w:p>
    <w:p w14:paraId="70B8F0B3" w14:textId="77777777" w:rsidR="00C62024" w:rsidRPr="00C62024" w:rsidRDefault="00C62024" w:rsidP="00C62024">
      <w:pPr>
        <w:numPr>
          <w:ilvl w:val="1"/>
          <w:numId w:val="6"/>
        </w:numPr>
        <w:spacing w:after="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contact</w:t>
      </w:r>
      <w:r w:rsidRPr="00C62024">
        <w:rPr>
          <w:rFonts w:ascii="Segoe UI" w:eastAsia="Times New Roman" w:hAnsi="Segoe UI" w:cs="Segoe UI"/>
          <w:color w:val="24292E"/>
        </w:rPr>
        <w:t> Dataset contact (required; at least 1 contact must be listed for your dataset). The contact may be a person or a position at an organization. We recommend listing the contact as a person rather than a position. To list a position as a contact (e.g. Data Manager), Enter the position name in the </w:t>
      </w:r>
      <w:r w:rsidRPr="0061527D">
        <w:rPr>
          <w:rFonts w:ascii="Consolas" w:eastAsia="Times New Roman" w:hAnsi="Consolas" w:cs="Courier New"/>
          <w:color w:val="24292E"/>
        </w:rPr>
        <w:t>givenName</w:t>
      </w:r>
      <w:r w:rsidRPr="00C62024">
        <w:rPr>
          <w:rFonts w:ascii="Segoe UI" w:eastAsia="Times New Roman" w:hAnsi="Segoe UI" w:cs="Segoe UI"/>
          <w:color w:val="24292E"/>
        </w:rPr>
        <w:t> column and leave </w:t>
      </w:r>
      <w:r w:rsidRPr="0061527D">
        <w:rPr>
          <w:rFonts w:ascii="Consolas" w:eastAsia="Times New Roman" w:hAnsi="Consolas" w:cs="Courier New"/>
          <w:color w:val="24292E"/>
        </w:rPr>
        <w:t>middleInitial</w:t>
      </w:r>
      <w:r w:rsidRPr="00C62024">
        <w:rPr>
          <w:rFonts w:ascii="Segoe UI" w:eastAsia="Times New Roman" w:hAnsi="Segoe UI" w:cs="Segoe UI"/>
          <w:color w:val="24292E"/>
        </w:rPr>
        <w:t> and </w:t>
      </w:r>
      <w:r w:rsidRPr="0061527D">
        <w:rPr>
          <w:rFonts w:ascii="Consolas" w:eastAsia="Times New Roman" w:hAnsi="Consolas" w:cs="Courier New"/>
          <w:color w:val="24292E"/>
        </w:rPr>
        <w:t>surName</w:t>
      </w:r>
      <w:r w:rsidRPr="00C62024">
        <w:rPr>
          <w:rFonts w:ascii="Segoe UI" w:eastAsia="Times New Roman" w:hAnsi="Segoe UI" w:cs="Segoe UI"/>
          <w:color w:val="24292E"/>
        </w:rPr>
        <w:t> blank.</w:t>
      </w:r>
    </w:p>
    <w:p w14:paraId="01F6EAE2"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Any other entries into the 'role' column are acceptable and will be defined under the associated party element of this dataset with whatever value is entered under role.</w:t>
      </w:r>
    </w:p>
    <w:p w14:paraId="789D8A48" w14:textId="334CDD73"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If a person serves more than one role, duplicate this person</w:t>
      </w:r>
      <w:ins w:id="35" w:author="Hartman, Rosemary@Wildlife" w:date="2018-12-07T09:03:00Z">
        <w:r w:rsidR="002A3386">
          <w:rPr>
            <w:rFonts w:ascii="Segoe UI" w:eastAsia="Times New Roman" w:hAnsi="Segoe UI" w:cs="Segoe UI"/>
            <w:color w:val="24292E"/>
          </w:rPr>
          <w:t>’</w:t>
        </w:r>
      </w:ins>
      <w:r w:rsidRPr="00C62024">
        <w:rPr>
          <w:rFonts w:ascii="Segoe UI" w:eastAsia="Times New Roman" w:hAnsi="Segoe UI" w:cs="Segoe UI"/>
          <w:color w:val="24292E"/>
        </w:rPr>
        <w:t>s information in another row but with the additional role.</w:t>
      </w:r>
    </w:p>
    <w:p w14:paraId="4ECEF67A"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Similarly if a role is shared among many people, list the individuals with the shared role on separate lines.</w:t>
      </w:r>
    </w:p>
    <w:p w14:paraId="74D27CB6"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projectTitle</w:t>
      </w:r>
      <w:r w:rsidRPr="00C62024">
        <w:rPr>
          <w:rFonts w:ascii="Segoe UI" w:eastAsia="Times New Roman" w:hAnsi="Segoe UI" w:cs="Segoe UI"/>
          <w:color w:val="24292E"/>
        </w:rPr>
        <w:t> Title of the project this dataset was created under (optional). Project titles are only listed on lines where the personnel role is PI. If an auxiliary project was involved in creating this dataset then add a new row below the row containing the primary project and list the project title and associated PI. Do this for each auxiliary project.</w:t>
      </w:r>
    </w:p>
    <w:p w14:paraId="4A073C8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fundingAgency</w:t>
      </w:r>
      <w:r w:rsidRPr="00C62024">
        <w:rPr>
          <w:rFonts w:ascii="Segoe UI" w:eastAsia="Times New Roman" w:hAnsi="Segoe UI" w:cs="Segoe UI"/>
          <w:color w:val="24292E"/>
        </w:rPr>
        <w:t> Name of the entity funding the creation of this dataset (optional). Only include an entry in this column for rows where role PI.</w:t>
      </w:r>
    </w:p>
    <w:p w14:paraId="12A96B19" w14:textId="23697F8E" w:rsid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fundingNumber</w:t>
      </w:r>
      <w:r w:rsidRPr="00C62024">
        <w:rPr>
          <w:rFonts w:ascii="Segoe UI" w:eastAsia="Times New Roman" w:hAnsi="Segoe UI" w:cs="Segoe UI"/>
          <w:color w:val="24292E"/>
        </w:rPr>
        <w:t> Number of the grant or award that supported creation of this dataset (optional). Only include an entry in this column for rows where role PI.</w:t>
      </w:r>
    </w:p>
    <w:p w14:paraId="214F421B" w14:textId="6B4DBDCE" w:rsidR="00E14AA6" w:rsidRPr="00E14AA6" w:rsidRDefault="00E14AA6" w:rsidP="00E14AA6">
      <w:pPr>
        <w:spacing w:before="60" w:after="100" w:afterAutospacing="1" w:line="240" w:lineRule="auto"/>
        <w:ind w:left="720"/>
        <w:rPr>
          <w:rFonts w:ascii="Segoe UI" w:eastAsia="Times New Roman" w:hAnsi="Segoe UI" w:cs="Segoe UI"/>
          <w:color w:val="0070C0"/>
        </w:rPr>
      </w:pPr>
      <w:r w:rsidRPr="00E14AA6">
        <w:rPr>
          <w:rFonts w:ascii="Segoe UI" w:eastAsia="Times New Roman" w:hAnsi="Segoe UI" w:cs="Segoe UI"/>
          <w:bCs/>
          <w:color w:val="0070C0"/>
        </w:rPr>
        <w:t>*Creators</w:t>
      </w:r>
      <w:ins w:id="36" w:author="Hartman, Rosemary@Wildlife" w:date="2018-12-13T07:38:00Z">
        <w:r w:rsidR="00B36498">
          <w:rPr>
            <w:rFonts w:ascii="Segoe UI" w:eastAsia="Times New Roman" w:hAnsi="Segoe UI" w:cs="Segoe UI"/>
            <w:bCs/>
            <w:color w:val="0070C0"/>
          </w:rPr>
          <w:t xml:space="preserve"> are the only ones that</w:t>
        </w:r>
      </w:ins>
      <w:r w:rsidRPr="00E14AA6">
        <w:rPr>
          <w:rFonts w:ascii="Segoe UI" w:eastAsia="Times New Roman" w:hAnsi="Segoe UI" w:cs="Segoe UI"/>
          <w:bCs/>
          <w:color w:val="0070C0"/>
        </w:rPr>
        <w:t xml:space="preserve"> will actually be listed as the cited authors</w:t>
      </w:r>
      <w:del w:id="37" w:author="Hartman, Rosemary@Wildlife" w:date="2018-12-13T07:38:00Z">
        <w:r w:rsidRPr="00E14AA6" w:rsidDel="00B36498">
          <w:rPr>
            <w:rFonts w:ascii="Segoe UI" w:eastAsia="Times New Roman" w:hAnsi="Segoe UI" w:cs="Segoe UI"/>
            <w:bCs/>
            <w:color w:val="0070C0"/>
          </w:rPr>
          <w:delText xml:space="preserve">, we will decide in discussion with the IEP Open Science Committee if only IEP </w:delText>
        </w:r>
        <w:r w:rsidDel="00B36498">
          <w:rPr>
            <w:rFonts w:ascii="Segoe UI" w:eastAsia="Times New Roman" w:hAnsi="Segoe UI" w:cs="Segoe UI"/>
            <w:bCs/>
            <w:color w:val="0070C0"/>
          </w:rPr>
          <w:delText>should be listed or fi</w:delText>
        </w:r>
        <w:r w:rsidRPr="00E14AA6" w:rsidDel="00B36498">
          <w:rPr>
            <w:rFonts w:ascii="Segoe UI" w:eastAsia="Times New Roman" w:hAnsi="Segoe UI" w:cs="Segoe UI"/>
            <w:bCs/>
            <w:color w:val="0070C0"/>
          </w:rPr>
          <w:delText>nd out how other PIs feel</w:delText>
        </w:r>
      </w:del>
      <w:r w:rsidRPr="00E14AA6">
        <w:rPr>
          <w:rFonts w:ascii="Segoe UI" w:eastAsia="Times New Roman" w:hAnsi="Segoe UI" w:cs="Segoe UI"/>
          <w:bCs/>
          <w:color w:val="0070C0"/>
        </w:rPr>
        <w:t>. See the metadata word document for more notes on how to manipulate the table to get other entries imported (e.g. having IEP listed in the SurName)</w:t>
      </w:r>
      <w:ins w:id="38" w:author="Hartman, Rosemary@Wildlife" w:date="2018-12-13T07:38:00Z">
        <w:r w:rsidR="00B36498">
          <w:rPr>
            <w:rFonts w:ascii="Segoe UI" w:eastAsia="Times New Roman" w:hAnsi="Segoe UI" w:cs="Segoe UI"/>
            <w:bCs/>
            <w:color w:val="0070C0"/>
          </w:rPr>
          <w:t xml:space="preserve">. The order of </w:t>
        </w:r>
      </w:ins>
      <w:ins w:id="39" w:author="Hartman, Rosemary@Wildlife" w:date="2018-12-13T07:39:00Z">
        <w:r w:rsidR="00B36498">
          <w:rPr>
            <w:rFonts w:ascii="Segoe UI" w:eastAsia="Times New Roman" w:hAnsi="Segoe UI" w:cs="Segoe UI"/>
            <w:bCs/>
            <w:color w:val="0070C0"/>
          </w:rPr>
          <w:t>personnel in the table will be the order listed in the citation.</w:t>
        </w:r>
      </w:ins>
    </w:p>
    <w:p w14:paraId="087E5B14"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12: Attributes</w:t>
      </w:r>
    </w:p>
    <w:p w14:paraId="7278BC32"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An </w:t>
      </w:r>
      <w:r w:rsidRPr="00C62024">
        <w:rPr>
          <w:rFonts w:ascii="Consolas" w:eastAsia="Times New Roman" w:hAnsi="Consolas" w:cs="Courier New"/>
          <w:color w:val="24292E"/>
        </w:rPr>
        <w:t>attributes_datatablename.txt</w:t>
      </w:r>
      <w:r w:rsidRPr="00C62024">
        <w:rPr>
          <w:rFonts w:ascii="Segoe UI" w:eastAsia="Times New Roman" w:hAnsi="Segoe UI" w:cs="Segoe UI"/>
          <w:color w:val="24292E"/>
        </w:rPr>
        <w:t> file has been created for each of your data tables. Edit each of these tab delimited files in a spreadsheet editor. DO NOT edit this file in a text editor. You will see this file has been partially populated with information detected by the </w:t>
      </w:r>
      <w:r w:rsidRPr="00C62024">
        <w:rPr>
          <w:rFonts w:ascii="Consolas" w:eastAsia="Times New Roman" w:hAnsi="Consolas" w:cs="Courier New"/>
          <w:color w:val="24292E"/>
        </w:rPr>
        <w:t>import_templates</w:t>
      </w:r>
      <w:r w:rsidRPr="00C62024">
        <w:rPr>
          <w:rFonts w:ascii="Segoe UI" w:eastAsia="Times New Roman" w:hAnsi="Segoe UI" w:cs="Segoe UI"/>
          <w:color w:val="24292E"/>
        </w:rPr>
        <w:t> function. You will have to double check values listed in all the columns except </w:t>
      </w:r>
      <w:r w:rsidRPr="00C62024">
        <w:rPr>
          <w:rFonts w:ascii="Consolas" w:eastAsia="Times New Roman" w:hAnsi="Consolas" w:cs="Courier New"/>
          <w:color w:val="24292E"/>
        </w:rPr>
        <w:t>attributeName</w:t>
      </w:r>
      <w:r w:rsidRPr="00C62024">
        <w:rPr>
          <w:rFonts w:ascii="Segoe UI" w:eastAsia="Times New Roman" w:hAnsi="Segoe UI" w:cs="Segoe UI"/>
          <w:color w:val="24292E"/>
        </w:rPr>
        <w:t>.</w:t>
      </w:r>
    </w:p>
    <w:p w14:paraId="1CD8B1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Instructions for completing the attribute table are as follows:</w:t>
      </w:r>
    </w:p>
    <w:p w14:paraId="40155525"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attributeName</w:t>
      </w:r>
      <w:r w:rsidRPr="00C62024">
        <w:rPr>
          <w:rFonts w:ascii="Segoe UI" w:eastAsia="Times New Roman" w:hAnsi="Segoe UI" w:cs="Segoe UI"/>
          <w:color w:val="24292E"/>
        </w:rPr>
        <w:t> Enter attribute names (i.e. column names) as they appear in the data table and in the same order as listed in the data table.</w:t>
      </w:r>
    </w:p>
    <w:p w14:paraId="0D70454F"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attributeDefinition</w:t>
      </w:r>
      <w:r w:rsidRPr="00C62024">
        <w:rPr>
          <w:rFonts w:ascii="Segoe UI" w:eastAsia="Times New Roman" w:hAnsi="Segoe UI" w:cs="Segoe UI"/>
          <w:color w:val="24292E"/>
        </w:rPr>
        <w:t> Enter definitions for each attribute. Be specific, it can be lengthy.</w:t>
      </w:r>
    </w:p>
    <w:p w14:paraId="271FAB83"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class</w:t>
      </w:r>
      <w:r w:rsidRPr="00C62024">
        <w:rPr>
          <w:rFonts w:ascii="Segoe UI" w:eastAsia="Times New Roman" w:hAnsi="Segoe UI" w:cs="Segoe UI"/>
          <w:color w:val="24292E"/>
        </w:rPr>
        <w:t> Enter the attribute class. This is the type of value stored under the attribute. Valid options for class are:</w:t>
      </w:r>
    </w:p>
    <w:p w14:paraId="050382D5" w14:textId="77777777" w:rsidR="00C62024" w:rsidRPr="00C62024" w:rsidRDefault="00C62024" w:rsidP="00C62024">
      <w:pPr>
        <w:numPr>
          <w:ilvl w:val="1"/>
          <w:numId w:val="7"/>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numeric</w:t>
      </w:r>
      <w:r w:rsidRPr="00C62024">
        <w:rPr>
          <w:rFonts w:ascii="Segoe UI" w:eastAsia="Times New Roman" w:hAnsi="Segoe UI" w:cs="Segoe UI"/>
          <w:color w:val="24292E"/>
        </w:rPr>
        <w:t> For numeric variables.</w:t>
      </w:r>
    </w:p>
    <w:p w14:paraId="72BEC85E"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categorical</w:t>
      </w:r>
      <w:r w:rsidRPr="00C62024">
        <w:rPr>
          <w:rFonts w:ascii="Segoe UI" w:eastAsia="Times New Roman" w:hAnsi="Segoe UI" w:cs="Segoe UI"/>
          <w:color w:val="24292E"/>
        </w:rPr>
        <w:t> For categorical variables.</w:t>
      </w:r>
    </w:p>
    <w:p w14:paraId="1C19B7AF"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character</w:t>
      </w:r>
      <w:r w:rsidRPr="00C62024">
        <w:rPr>
          <w:rFonts w:ascii="Segoe UI" w:eastAsia="Times New Roman" w:hAnsi="Segoe UI" w:cs="Segoe UI"/>
          <w:color w:val="24292E"/>
        </w:rPr>
        <w:t> For variables containing text or symbols that are not categorical.</w:t>
      </w:r>
    </w:p>
    <w:p w14:paraId="21A88007"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Date</w:t>
      </w:r>
      <w:r w:rsidRPr="00C62024">
        <w:rPr>
          <w:rFonts w:ascii="Segoe UI" w:eastAsia="Times New Roman" w:hAnsi="Segoe UI" w:cs="Segoe UI"/>
          <w:color w:val="24292E"/>
        </w:rPr>
        <w:t> For date time variables.</w:t>
      </w:r>
    </w:p>
    <w:p w14:paraId="58446302" w14:textId="77777777" w:rsidR="00C62024" w:rsidRPr="00C62024" w:rsidRDefault="00C62024" w:rsidP="00C62024">
      <w:pPr>
        <w:numPr>
          <w:ilvl w:val="1"/>
          <w:numId w:val="7"/>
        </w:numPr>
        <w:spacing w:after="0" w:afterAutospacing="1" w:line="240" w:lineRule="auto"/>
        <w:rPr>
          <w:rFonts w:ascii="Segoe UI" w:eastAsia="Times New Roman" w:hAnsi="Segoe UI" w:cs="Segoe UI"/>
          <w:color w:val="24292E"/>
        </w:rPr>
      </w:pPr>
      <w:r w:rsidRPr="00C62024">
        <w:rPr>
          <w:rFonts w:ascii="Segoe UI" w:eastAsia="Times New Roman" w:hAnsi="Segoe UI" w:cs="Segoe UI"/>
          <w:color w:val="24292E"/>
        </w:rPr>
        <w:t>If an attribute has class of </w:t>
      </w:r>
      <w:r w:rsidRPr="00C62024">
        <w:rPr>
          <w:rFonts w:ascii="Consolas" w:eastAsia="Times New Roman" w:hAnsi="Consolas" w:cs="Courier New"/>
          <w:color w:val="24292E"/>
        </w:rPr>
        <w:t>numeric</w:t>
      </w:r>
      <w:r w:rsidRPr="00C62024">
        <w:rPr>
          <w:rFonts w:ascii="Segoe UI" w:eastAsia="Times New Roman" w:hAnsi="Segoe UI" w:cs="Segoe UI"/>
          <w:color w:val="24292E"/>
        </w:rPr>
        <w:t> or </w:t>
      </w:r>
      <w:r w:rsidRPr="00C62024">
        <w:rPr>
          <w:rFonts w:ascii="Consolas" w:eastAsia="Times New Roman" w:hAnsi="Consolas" w:cs="Courier New"/>
          <w:color w:val="24292E"/>
        </w:rPr>
        <w:t>Date</w:t>
      </w:r>
      <w:r w:rsidRPr="00C62024">
        <w:rPr>
          <w:rFonts w:ascii="Segoe UI" w:eastAsia="Times New Roman" w:hAnsi="Segoe UI" w:cs="Segoe UI"/>
          <w:color w:val="24292E"/>
        </w:rPr>
        <w:t>, then all values of this attribute must be either numeric or date time. If any character strings are present in an otherwise </w:t>
      </w:r>
      <w:r w:rsidRPr="00C62024">
        <w:rPr>
          <w:rFonts w:ascii="Consolas" w:eastAsia="Times New Roman" w:hAnsi="Consolas" w:cs="Courier New"/>
          <w:color w:val="24292E"/>
        </w:rPr>
        <w:t>numeric</w:t>
      </w:r>
      <w:r w:rsidRPr="00C62024">
        <w:rPr>
          <w:rFonts w:ascii="Segoe UI" w:eastAsia="Times New Roman" w:hAnsi="Segoe UI" w:cs="Segoe UI"/>
          <w:color w:val="24292E"/>
        </w:rPr>
        <w:t> attribute, this attribute must be classified as </w:t>
      </w:r>
      <w:r w:rsidRPr="00C62024">
        <w:rPr>
          <w:rFonts w:ascii="Consolas" w:eastAsia="Times New Roman" w:hAnsi="Consolas" w:cs="Courier New"/>
          <w:color w:val="24292E"/>
        </w:rPr>
        <w:t>character</w:t>
      </w:r>
      <w:r w:rsidRPr="00C62024">
        <w:rPr>
          <w:rFonts w:ascii="Segoe UI" w:eastAsia="Times New Roman" w:hAnsi="Segoe UI" w:cs="Segoe UI"/>
          <w:color w:val="24292E"/>
        </w:rPr>
        <w:t>. Similarly if any values of a "Date" attribute do not match the date time format string (details below), then this attribute must be classified as </w:t>
      </w:r>
      <w:r w:rsidRPr="00C62024">
        <w:rPr>
          <w:rFonts w:ascii="Consolas" w:eastAsia="Times New Roman" w:hAnsi="Consolas" w:cs="Courier New"/>
          <w:color w:val="24292E"/>
        </w:rPr>
        <w:t>character</w:t>
      </w:r>
      <w:r w:rsidRPr="00C62024">
        <w:rPr>
          <w:rFonts w:ascii="Segoe UI" w:eastAsia="Times New Roman" w:hAnsi="Segoe UI" w:cs="Segoe UI"/>
          <w:color w:val="24292E"/>
        </w:rPr>
        <w:t>.</w:t>
      </w:r>
    </w:p>
    <w:p w14:paraId="52973518" w14:textId="77777777" w:rsidR="00C62024" w:rsidRDefault="00C62024" w:rsidP="00C62024">
      <w:pPr>
        <w:numPr>
          <w:ilvl w:val="0"/>
          <w:numId w:val="7"/>
        </w:numPr>
        <w:spacing w:after="0" w:line="240" w:lineRule="auto"/>
        <w:rPr>
          <w:rFonts w:ascii="Segoe UI" w:eastAsia="Times New Roman" w:hAnsi="Segoe UI" w:cs="Segoe UI"/>
          <w:color w:val="24292E"/>
        </w:rPr>
      </w:pPr>
      <w:r w:rsidRPr="00C62024">
        <w:rPr>
          <w:rFonts w:ascii="Segoe UI" w:eastAsia="Times New Roman" w:hAnsi="Segoe UI" w:cs="Segoe UI"/>
          <w:b/>
          <w:bCs/>
          <w:color w:val="24292E"/>
        </w:rPr>
        <w:t>unit</w:t>
      </w:r>
      <w:r w:rsidRPr="00C62024">
        <w:rPr>
          <w:rFonts w:ascii="Segoe UI" w:eastAsia="Times New Roman" w:hAnsi="Segoe UI" w:cs="Segoe UI"/>
          <w:color w:val="24292E"/>
        </w:rPr>
        <w:t> If an attributes class is numeric, then you must provide units. If the attribute is numeric but does not have units, enter </w:t>
      </w:r>
      <w:r w:rsidRPr="00C62024">
        <w:rPr>
          <w:rFonts w:ascii="Consolas" w:eastAsia="Times New Roman" w:hAnsi="Consolas" w:cs="Courier New"/>
          <w:color w:val="24292E"/>
        </w:rPr>
        <w:t>dimensionless</w:t>
      </w:r>
      <w:r w:rsidRPr="00C62024">
        <w:rPr>
          <w:rFonts w:ascii="Segoe UI" w:eastAsia="Times New Roman" w:hAnsi="Segoe UI" w:cs="Segoe UI"/>
          <w:color w:val="24292E"/>
        </w:rPr>
        <w:t>. If the attribute class is categorical, character, or Date then leave the unit field blank. If the attribute is numeric and has units search the standard unit dictionary for the unit of interest and enter the unit </w:t>
      </w:r>
      <w:r w:rsidRPr="00C62024">
        <w:rPr>
          <w:rFonts w:ascii="Consolas" w:eastAsia="Times New Roman" w:hAnsi="Consolas" w:cs="Courier New"/>
          <w:color w:val="24292E"/>
        </w:rPr>
        <w:t>name</w:t>
      </w:r>
      <w:r w:rsidRPr="00C62024">
        <w:rPr>
          <w:rFonts w:ascii="Segoe UI" w:eastAsia="Times New Roman" w:hAnsi="Segoe UI" w:cs="Segoe UI"/>
          <w:color w:val="24292E"/>
        </w:rPr>
        <w:t> as it appears in the dictionary (unit names are case sensitive). Open the dictionary by running these lines of code in the RStudio console window:</w:t>
      </w:r>
    </w:p>
    <w:p w14:paraId="0DDCACBE" w14:textId="77777777" w:rsidR="0061527D" w:rsidRPr="00C62024" w:rsidRDefault="0061527D" w:rsidP="00C62024">
      <w:pPr>
        <w:numPr>
          <w:ilvl w:val="0"/>
          <w:numId w:val="7"/>
        </w:numPr>
        <w:spacing w:after="0" w:line="240" w:lineRule="auto"/>
        <w:rPr>
          <w:rFonts w:ascii="Segoe UI" w:eastAsia="Times New Roman" w:hAnsi="Segoe UI" w:cs="Segoe UI"/>
          <w:color w:val="24292E"/>
        </w:rPr>
      </w:pPr>
    </w:p>
    <w:p w14:paraId="65DBB26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C62024">
        <w:rPr>
          <w:rFonts w:ascii="Consolas" w:eastAsia="Times New Roman" w:hAnsi="Consolas" w:cs="Courier New"/>
          <w:color w:val="24292E"/>
          <w:bdr w:val="none" w:sz="0" w:space="0" w:color="auto" w:frame="1"/>
        </w:rPr>
        <w:lastRenderedPageBreak/>
        <w:t># View and search the standard units dictionary</w:t>
      </w:r>
    </w:p>
    <w:p w14:paraId="3857771A" w14:textId="77777777" w:rsid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C62024">
        <w:rPr>
          <w:rFonts w:ascii="Consolas" w:eastAsia="Times New Roman" w:hAnsi="Consolas" w:cs="Courier New"/>
          <w:color w:val="24292E"/>
          <w:bdr w:val="none" w:sz="0" w:space="0" w:color="auto" w:frame="1"/>
        </w:rPr>
        <w:t>view_unit_dictionary()</w:t>
      </w:r>
    </w:p>
    <w:p w14:paraId="0E80F2F2" w14:textId="77777777" w:rsidR="0061527D" w:rsidRPr="00C62024" w:rsidRDefault="0061527D"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14:paraId="03F4E0DF" w14:textId="77777777" w:rsidR="0061527D" w:rsidRDefault="0061527D" w:rsidP="0061527D">
      <w:pPr>
        <w:spacing w:after="0" w:line="240" w:lineRule="auto"/>
        <w:rPr>
          <w:rFonts w:ascii="Segoe UI" w:eastAsia="Times New Roman" w:hAnsi="Segoe UI" w:cs="Segoe UI"/>
          <w:color w:val="24292E"/>
        </w:rPr>
      </w:pPr>
    </w:p>
    <w:p w14:paraId="64636BE7" w14:textId="77777777" w:rsidR="00C62024" w:rsidRPr="00C62024" w:rsidRDefault="00C62024" w:rsidP="00C62024">
      <w:pPr>
        <w:numPr>
          <w:ilvl w:val="0"/>
          <w:numId w:val="8"/>
        </w:num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 cannot find a unit in the dictionary, create one and add it to </w:t>
      </w:r>
      <w:r w:rsidRPr="00C62024">
        <w:rPr>
          <w:rFonts w:ascii="Consolas" w:eastAsia="Times New Roman" w:hAnsi="Consolas" w:cs="Courier New"/>
          <w:color w:val="24292E"/>
        </w:rPr>
        <w:t>custom_units.txt</w:t>
      </w:r>
      <w:r w:rsidRPr="00C62024">
        <w:rPr>
          <w:rFonts w:ascii="Segoe UI" w:eastAsia="Times New Roman" w:hAnsi="Segoe UI" w:cs="Segoe UI"/>
          <w:color w:val="24292E"/>
        </w:rPr>
        <w:t>. Open this tab delimited file in a spreadsheet editor. DO NOT edit this file in a text editor. If you have no custom units to report you may delete this file, but may also keep it around if you think it may be of future use. Valid custom units must be convertible to SI Units (i.e. International System of Units). If it cannot be converted to SI then list it in the attribute defintion and enter "dimensionless" in the unit field. To create a custom unit define the:</w:t>
      </w:r>
    </w:p>
    <w:p w14:paraId="552F7327" w14:textId="77777777" w:rsidR="00C62024" w:rsidRPr="00C62024" w:rsidRDefault="00C62024" w:rsidP="00C62024">
      <w:pPr>
        <w:numPr>
          <w:ilvl w:val="1"/>
          <w:numId w:val="8"/>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id</w:t>
      </w:r>
      <w:r w:rsidRPr="00C62024">
        <w:rPr>
          <w:rFonts w:ascii="Segoe UI" w:eastAsia="Times New Roman" w:hAnsi="Segoe UI" w:cs="Segoe UI"/>
          <w:color w:val="24292E"/>
        </w:rPr>
        <w:t> This is equivalent to the unit name.</w:t>
      </w:r>
    </w:p>
    <w:p w14:paraId="18619123"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unitType</w:t>
      </w:r>
      <w:r w:rsidRPr="00C62024">
        <w:rPr>
          <w:rFonts w:ascii="Segoe UI" w:eastAsia="Times New Roman" w:hAnsi="Segoe UI" w:cs="Segoe UI"/>
          <w:color w:val="24292E"/>
        </w:rPr>
        <w:t> The type of unit being defined. Reference the dictionary for examples.</w:t>
      </w:r>
    </w:p>
    <w:p w14:paraId="7209A9C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parentSI</w:t>
      </w:r>
      <w:r w:rsidRPr="00C62024">
        <w:rPr>
          <w:rFonts w:ascii="Segoe UI" w:eastAsia="Times New Roman" w:hAnsi="Segoe UI" w:cs="Segoe UI"/>
          <w:color w:val="24292E"/>
        </w:rPr>
        <w:t> The SI equivalent of the id you have entered.</w:t>
      </w:r>
    </w:p>
    <w:p w14:paraId="77C23A3C"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multiplierToSI</w:t>
      </w:r>
      <w:r w:rsidRPr="00C62024">
        <w:rPr>
          <w:rFonts w:ascii="Segoe UI" w:eastAsia="Times New Roman" w:hAnsi="Segoe UI" w:cs="Segoe UI"/>
          <w:color w:val="24292E"/>
        </w:rPr>
        <w:t> This is the multiplier to convert from your custom unit to the SI unit equivalent.</w:t>
      </w:r>
    </w:p>
    <w:p w14:paraId="71410A0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description</w:t>
      </w:r>
      <w:r w:rsidRPr="00C62024">
        <w:rPr>
          <w:rFonts w:ascii="Segoe UI" w:eastAsia="Times New Roman" w:hAnsi="Segoe UI" w:cs="Segoe UI"/>
          <w:color w:val="24292E"/>
        </w:rPr>
        <w:t> A description of the custom unit. Reference the dictionary for examples.</w:t>
      </w:r>
    </w:p>
    <w:p w14:paraId="6729AC17"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dateTimeFormatString</w:t>
      </w:r>
      <w:r w:rsidRPr="00C62024">
        <w:rPr>
          <w:rFonts w:ascii="Segoe UI" w:eastAsia="Times New Roman" w:hAnsi="Segoe UI" w:cs="Segoe UI"/>
          <w:color w:val="24292E"/>
        </w:rPr>
        <w:t> Enter the date time format string for each attribute of "Date" class. Remember, a class of "Date" specifies the attribute as a date, time, or datetime. Enter the format string in this field. If the attribute class is not "Date", leave this field blank. Below are rules for constructing format strings.</w:t>
      </w:r>
    </w:p>
    <w:p w14:paraId="44BBE591" w14:textId="77777777" w:rsidR="00C62024" w:rsidRPr="00C62024" w:rsidRDefault="00C62024" w:rsidP="00C62024">
      <w:pPr>
        <w:numPr>
          <w:ilvl w:val="1"/>
          <w:numId w:val="8"/>
        </w:numPr>
        <w:spacing w:beforeAutospacing="1"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year</w:t>
      </w:r>
      <w:r w:rsidRPr="00C62024">
        <w:rPr>
          <w:rFonts w:ascii="Segoe UI" w:eastAsia="Times New Roman" w:hAnsi="Segoe UI" w:cs="Segoe UI"/>
          <w:color w:val="24292E"/>
        </w:rPr>
        <w:t> Use </w:t>
      </w:r>
      <w:r w:rsidRPr="00C62024">
        <w:rPr>
          <w:rFonts w:ascii="Consolas" w:eastAsia="Times New Roman" w:hAnsi="Consolas" w:cs="Courier New"/>
          <w:color w:val="24292E"/>
        </w:rPr>
        <w:t>Y</w:t>
      </w:r>
      <w:r w:rsidRPr="00C62024">
        <w:rPr>
          <w:rFonts w:ascii="Segoe UI" w:eastAsia="Times New Roman" w:hAnsi="Segoe UI" w:cs="Segoe UI"/>
          <w:color w:val="24292E"/>
        </w:rPr>
        <w:t> to denote a year string (e.g. 2017 is represented as </w:t>
      </w:r>
      <w:r w:rsidRPr="00C62024">
        <w:rPr>
          <w:rFonts w:ascii="Consolas" w:eastAsia="Times New Roman" w:hAnsi="Consolas" w:cs="Courier New"/>
          <w:color w:val="24292E"/>
        </w:rPr>
        <w:t>YYYY</w:t>
      </w:r>
      <w:r w:rsidRPr="00C62024">
        <w:rPr>
          <w:rFonts w:ascii="Segoe UI" w:eastAsia="Times New Roman" w:hAnsi="Segoe UI" w:cs="Segoe UI"/>
          <w:color w:val="24292E"/>
        </w:rPr>
        <w:t>).</w:t>
      </w:r>
    </w:p>
    <w:p w14:paraId="7762C5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month</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to denote a month string (e.g. 2017-05 is represented as </w:t>
      </w:r>
      <w:r w:rsidRPr="00C62024">
        <w:rPr>
          <w:rFonts w:ascii="Consolas" w:eastAsia="Times New Roman" w:hAnsi="Consolas" w:cs="Courier New"/>
          <w:color w:val="24292E"/>
        </w:rPr>
        <w:t>YYYY-MM</w:t>
      </w:r>
      <w:r w:rsidRPr="00C62024">
        <w:rPr>
          <w:rFonts w:ascii="Segoe UI" w:eastAsia="Times New Roman" w:hAnsi="Segoe UI" w:cs="Segoe UI"/>
          <w:color w:val="24292E"/>
        </w:rPr>
        <w:t>).</w:t>
      </w:r>
    </w:p>
    <w:p w14:paraId="2331CB46"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day</w:t>
      </w:r>
      <w:r w:rsidRPr="00C62024">
        <w:rPr>
          <w:rFonts w:ascii="Segoe UI" w:eastAsia="Times New Roman" w:hAnsi="Segoe UI" w:cs="Segoe UI"/>
          <w:color w:val="24292E"/>
        </w:rPr>
        <w:t> Use </w:t>
      </w:r>
      <w:r w:rsidRPr="00C62024">
        <w:rPr>
          <w:rFonts w:ascii="Consolas" w:eastAsia="Times New Roman" w:hAnsi="Consolas" w:cs="Courier New"/>
          <w:color w:val="24292E"/>
        </w:rPr>
        <w:t>D</w:t>
      </w:r>
      <w:r w:rsidRPr="00C62024">
        <w:rPr>
          <w:rFonts w:ascii="Segoe UI" w:eastAsia="Times New Roman" w:hAnsi="Segoe UI" w:cs="Segoe UI"/>
          <w:color w:val="24292E"/>
        </w:rPr>
        <w:t> to denote a day string (e.g. 2017-05-09 is represented as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485004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hour</w:t>
      </w:r>
      <w:r w:rsidRPr="00C62024">
        <w:rPr>
          <w:rFonts w:ascii="Segoe UI" w:eastAsia="Times New Roman" w:hAnsi="Segoe UI" w:cs="Segoe UI"/>
          <w:color w:val="24292E"/>
        </w:rPr>
        <w:t> Use </w:t>
      </w:r>
      <w:r w:rsidRPr="00C62024">
        <w:rPr>
          <w:rFonts w:ascii="Consolas" w:eastAsia="Times New Roman" w:hAnsi="Consolas" w:cs="Courier New"/>
          <w:color w:val="24292E"/>
        </w:rPr>
        <w:t>h</w:t>
      </w:r>
      <w:r w:rsidRPr="00C62024">
        <w:rPr>
          <w:rFonts w:ascii="Segoe UI" w:eastAsia="Times New Roman" w:hAnsi="Segoe UI" w:cs="Segoe UI"/>
          <w:color w:val="24292E"/>
        </w:rPr>
        <w:t> to denote a hour string (e.g. 2017-05-09 13 is represented as </w:t>
      </w:r>
      <w:r w:rsidRPr="00C62024">
        <w:rPr>
          <w:rFonts w:ascii="Consolas" w:eastAsia="Times New Roman" w:hAnsi="Consolas" w:cs="Courier New"/>
          <w:color w:val="24292E"/>
        </w:rPr>
        <w:t>YYYY-MM-DD hh</w:t>
      </w:r>
      <w:r w:rsidRPr="00C62024">
        <w:rPr>
          <w:rFonts w:ascii="Segoe UI" w:eastAsia="Times New Roman" w:hAnsi="Segoe UI" w:cs="Segoe UI"/>
          <w:color w:val="24292E"/>
        </w:rPr>
        <w:t>).</w:t>
      </w:r>
    </w:p>
    <w:p w14:paraId="40BB8609"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minute</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to denote a minute string (e.g. 2017-05-09 13:15 is represented as </w:t>
      </w:r>
      <w:r w:rsidRPr="00C62024">
        <w:rPr>
          <w:rFonts w:ascii="Consolas" w:eastAsia="Times New Roman" w:hAnsi="Consolas" w:cs="Courier New"/>
          <w:color w:val="24292E"/>
        </w:rPr>
        <w:t>YYYY-MM-DD hh:mm</w:t>
      </w:r>
      <w:r w:rsidRPr="00C62024">
        <w:rPr>
          <w:rFonts w:ascii="Segoe UI" w:eastAsia="Times New Roman" w:hAnsi="Segoe UI" w:cs="Segoe UI"/>
          <w:color w:val="24292E"/>
        </w:rPr>
        <w:t>).</w:t>
      </w:r>
    </w:p>
    <w:p w14:paraId="7511E082"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second</w:t>
      </w:r>
      <w:r w:rsidRPr="00C62024">
        <w:rPr>
          <w:rFonts w:ascii="Segoe UI" w:eastAsia="Times New Roman" w:hAnsi="Segoe UI" w:cs="Segoe UI"/>
          <w:color w:val="24292E"/>
        </w:rPr>
        <w:t> use </w:t>
      </w:r>
      <w:r w:rsidRPr="00C62024">
        <w:rPr>
          <w:rFonts w:ascii="Consolas" w:eastAsia="Times New Roman" w:hAnsi="Consolas" w:cs="Courier New"/>
          <w:color w:val="24292E"/>
        </w:rPr>
        <w:t>s</w:t>
      </w:r>
      <w:r w:rsidRPr="00C62024">
        <w:rPr>
          <w:rFonts w:ascii="Segoe UI" w:eastAsia="Times New Roman" w:hAnsi="Segoe UI" w:cs="Segoe UI"/>
          <w:color w:val="24292E"/>
        </w:rPr>
        <w:t> to denote a second string (e.g. 2017-05-09 13:15:00 is represented as </w:t>
      </w:r>
      <w:r w:rsidRPr="00C62024">
        <w:rPr>
          <w:rFonts w:ascii="Consolas" w:eastAsia="Times New Roman" w:hAnsi="Consolas" w:cs="Courier New"/>
          <w:color w:val="24292E"/>
        </w:rPr>
        <w:t>YYYY-MM-DD hh:mm:ss</w:t>
      </w:r>
      <w:r w:rsidRPr="00C62024">
        <w:rPr>
          <w:rFonts w:ascii="Segoe UI" w:eastAsia="Times New Roman" w:hAnsi="Segoe UI" w:cs="Segoe UI"/>
          <w:color w:val="24292E"/>
        </w:rPr>
        <w:t>).</w:t>
      </w:r>
    </w:p>
    <w:p w14:paraId="49DEC1E1"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Time zone format strings:</w:t>
      </w:r>
      <w:r w:rsidRPr="00C62024">
        <w:rPr>
          <w:rFonts w:ascii="Segoe UI" w:eastAsia="Times New Roman" w:hAnsi="Segoe UI" w:cs="Segoe UI"/>
          <w:color w:val="24292E"/>
        </w:rPr>
        <w:t> use </w:t>
      </w:r>
      <w:r w:rsidRPr="00C62024">
        <w:rPr>
          <w:rFonts w:ascii="Consolas" w:eastAsia="Times New Roman" w:hAnsi="Consolas" w:cs="Courier New"/>
          <w:color w:val="24292E"/>
        </w:rPr>
        <w:t>+</w:t>
      </w:r>
      <w:r w:rsidRPr="00C62024">
        <w:rPr>
          <w:rFonts w:ascii="Segoe UI" w:eastAsia="Times New Roman" w:hAnsi="Segoe UI" w:cs="Segoe UI"/>
          <w:color w:val="24292E"/>
        </w:rPr>
        <w:t> or </w:t>
      </w:r>
      <w:r w:rsidRPr="00C62024">
        <w:rPr>
          <w:rFonts w:ascii="Consolas" w:eastAsia="Times New Roman" w:hAnsi="Consolas" w:cs="Courier New"/>
          <w:color w:val="24292E"/>
        </w:rPr>
        <w:t>-</w:t>
      </w:r>
      <w:r w:rsidRPr="00C62024">
        <w:rPr>
          <w:rFonts w:ascii="Segoe UI" w:eastAsia="Times New Roman" w:hAnsi="Segoe UI" w:cs="Segoe UI"/>
          <w:color w:val="24292E"/>
        </w:rPr>
        <w:t> along with a time string to denote time zone offsets (e.g. </w:t>
      </w:r>
      <w:r w:rsidRPr="00C62024">
        <w:rPr>
          <w:rFonts w:ascii="Consolas" w:eastAsia="Times New Roman" w:hAnsi="Consolas" w:cs="Courier New"/>
          <w:color w:val="24292E"/>
        </w:rPr>
        <w:t>2017-05-09 13:15:00+05:00</w:t>
      </w:r>
      <w:r w:rsidRPr="00C62024">
        <w:rPr>
          <w:rFonts w:ascii="Segoe UI" w:eastAsia="Times New Roman" w:hAnsi="Segoe UI" w:cs="Segoe UI"/>
          <w:color w:val="24292E"/>
        </w:rPr>
        <w:t> is represented as </w:t>
      </w:r>
      <w:r w:rsidRPr="00C62024">
        <w:rPr>
          <w:rFonts w:ascii="Consolas" w:eastAsia="Times New Roman" w:hAnsi="Consolas" w:cs="Courier New"/>
          <w:color w:val="24292E"/>
        </w:rPr>
        <w:t>YYYY-MM-DD hh:mm:ss+hh:mm</w:t>
      </w:r>
      <w:r w:rsidRPr="00C62024">
        <w:rPr>
          <w:rFonts w:ascii="Segoe UI" w:eastAsia="Times New Roman" w:hAnsi="Segoe UI" w:cs="Segoe UI"/>
          <w:color w:val="24292E"/>
        </w:rPr>
        <w:t>).</w:t>
      </w:r>
    </w:p>
    <w:p w14:paraId="01C0A8E3"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missingValueCode</w:t>
      </w:r>
      <w:r w:rsidRPr="00C62024">
        <w:rPr>
          <w:rFonts w:ascii="Segoe UI" w:eastAsia="Times New Roman" w:hAnsi="Segoe UI" w:cs="Segoe UI"/>
          <w:color w:val="24292E"/>
        </w:rPr>
        <w:t> If a code for 'no data' is used, specify it here (e.g. NA, -99999, etc.). Only one missingValueCode is allowed for a single attribute.</w:t>
      </w:r>
    </w:p>
    <w:p w14:paraId="571BBF44" w14:textId="56E24B1D" w:rsidR="00C62024" w:rsidRDefault="00C62024" w:rsidP="00C62024">
      <w:pPr>
        <w:numPr>
          <w:ilvl w:val="0"/>
          <w:numId w:val="8"/>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missingValueCodeExplanation</w:t>
      </w:r>
      <w:r w:rsidRPr="00C62024">
        <w:rPr>
          <w:rFonts w:ascii="Segoe UI" w:eastAsia="Times New Roman" w:hAnsi="Segoe UI" w:cs="Segoe UI"/>
          <w:color w:val="24292E"/>
        </w:rPr>
        <w:t> Define the missing value code here.</w:t>
      </w:r>
      <w:r w:rsidR="00E14AA6">
        <w:rPr>
          <w:rFonts w:ascii="Segoe UI" w:eastAsia="Times New Roman" w:hAnsi="Segoe UI" w:cs="Segoe UI"/>
          <w:color w:val="24292E"/>
        </w:rPr>
        <w:t xml:space="preserve"> </w:t>
      </w:r>
    </w:p>
    <w:p w14:paraId="42686B01" w14:textId="395E1EF2" w:rsidR="00E14AA6" w:rsidRDefault="00E14AA6" w:rsidP="00E14AA6">
      <w:pPr>
        <w:spacing w:before="240" w:after="240" w:line="240" w:lineRule="auto"/>
        <w:rPr>
          <w:rFonts w:ascii="Segoe UI" w:eastAsia="Times New Roman" w:hAnsi="Segoe UI" w:cs="Segoe UI"/>
          <w:color w:val="0070C0"/>
        </w:rPr>
      </w:pPr>
      <w:r w:rsidRPr="00E14AA6">
        <w:rPr>
          <w:rFonts w:ascii="Segoe UI" w:eastAsia="Times New Roman" w:hAnsi="Segoe UI" w:cs="Segoe UI"/>
          <w:color w:val="0070C0"/>
        </w:rPr>
        <w:t>*You cannot have empty cells in the data tables, I added NA’s to fill cells in R (see my_workflow_YBFMP.R code). Then you can define NAs, do not add missing value descriptions if there are no actual NAs in that column, you’ll get an error code.</w:t>
      </w:r>
      <w:r w:rsidR="002B4681">
        <w:rPr>
          <w:rFonts w:ascii="Segoe UI" w:eastAsia="Times New Roman" w:hAnsi="Segoe UI" w:cs="Segoe UI"/>
          <w:color w:val="0070C0"/>
        </w:rPr>
        <w:t xml:space="preserve"> </w:t>
      </w:r>
    </w:p>
    <w:p w14:paraId="6AD60852" w14:textId="1517159F" w:rsidR="002B4681" w:rsidRPr="00E14AA6" w:rsidRDefault="002B4681" w:rsidP="00E14AA6">
      <w:pPr>
        <w:spacing w:before="240" w:after="240" w:line="240" w:lineRule="auto"/>
        <w:rPr>
          <w:rFonts w:ascii="Segoe UI" w:eastAsia="Times New Roman" w:hAnsi="Segoe UI" w:cs="Segoe UI"/>
          <w:color w:val="0070C0"/>
        </w:rPr>
      </w:pPr>
      <w:r>
        <w:rPr>
          <w:rFonts w:ascii="Segoe UI" w:eastAsia="Times New Roman" w:hAnsi="Segoe UI" w:cs="Segoe UI"/>
          <w:color w:val="0070C0"/>
        </w:rPr>
        <w:t xml:space="preserve">*Depending on the data and time string format chose, you may get a warning in the final production report on EDI, but you will still be able to make the eml in R and publish. </w:t>
      </w:r>
    </w:p>
    <w:p w14:paraId="5E857363"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13: Close files</w:t>
      </w:r>
    </w:p>
    <w:p w14:paraId="40A88C15" w14:textId="31A52C49" w:rsid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Make sure all files of your dataset directory are closed. Some functions will error out if these files are open.</w:t>
      </w:r>
    </w:p>
    <w:p w14:paraId="28A0B6DA" w14:textId="3CF47DAF" w:rsidR="002B4681" w:rsidRPr="002B4681" w:rsidRDefault="002B4681" w:rsidP="00C62024">
      <w:pPr>
        <w:spacing w:after="240" w:line="240" w:lineRule="auto"/>
        <w:rPr>
          <w:rFonts w:ascii="Segoe UI" w:eastAsia="Times New Roman" w:hAnsi="Segoe UI" w:cs="Segoe UI"/>
          <w:color w:val="0070C0"/>
        </w:rPr>
      </w:pPr>
      <w:r w:rsidRPr="002B4681">
        <w:rPr>
          <w:rFonts w:ascii="Segoe UI" w:eastAsia="Times New Roman" w:hAnsi="Segoe UI" w:cs="Segoe UI"/>
          <w:color w:val="0070C0"/>
        </w:rPr>
        <w:t xml:space="preserve">*If you edit any text file or recall in templates, they will not re-write the ones already in the working directory and you will get a message in the console that the files already exist. </w:t>
      </w:r>
    </w:p>
    <w:p w14:paraId="1D12E9C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14: Categorical variables</w:t>
      </w:r>
    </w:p>
    <w:p w14:paraId="799F6390" w14:textId="77777777"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your data tables contain any attributes with the categorical class, you will need to supply definitions for the categorical codes. Use the function </w:t>
      </w:r>
      <w:r w:rsidRPr="00C62024">
        <w:rPr>
          <w:rFonts w:ascii="Consolas" w:eastAsia="Times New Roman" w:hAnsi="Consolas" w:cs="Courier New"/>
          <w:color w:val="24292E"/>
        </w:rPr>
        <w:t>define_catvars</w:t>
      </w:r>
      <w:r w:rsidRPr="00C62024">
        <w:rPr>
          <w:rFonts w:ascii="Segoe UI" w:eastAsia="Times New Roman" w:hAnsi="Segoe UI" w:cs="Segoe UI"/>
          <w:color w:val="24292E"/>
        </w:rPr>
        <w:t> to do this. </w:t>
      </w:r>
      <w:r w:rsidRPr="00C62024">
        <w:rPr>
          <w:rFonts w:ascii="Consolas" w:eastAsia="Times New Roman" w:hAnsi="Consolas" w:cs="Courier New"/>
          <w:color w:val="24292E"/>
        </w:rPr>
        <w:t>define_catvars</w:t>
      </w:r>
      <w:r w:rsidRPr="00C62024">
        <w:rPr>
          <w:rFonts w:ascii="Segoe UI" w:eastAsia="Times New Roman" w:hAnsi="Segoe UI" w:cs="Segoe UI"/>
          <w:color w:val="24292E"/>
        </w:rPr>
        <w:t> searches through each attribute file looking for attributes with a categorical class. If found, the function extracts unique categorical codes for each attribute and writes them to a file for you to define.</w:t>
      </w:r>
    </w:p>
    <w:p w14:paraId="72BB7735" w14:textId="77777777" w:rsidR="0061527D" w:rsidRPr="00C62024" w:rsidRDefault="0061527D" w:rsidP="00C62024">
      <w:pPr>
        <w:spacing w:after="0" w:line="240" w:lineRule="auto"/>
        <w:rPr>
          <w:rFonts w:ascii="Segoe UI" w:eastAsia="Times New Roman" w:hAnsi="Segoe UI" w:cs="Segoe UI"/>
          <w:color w:val="24292E"/>
        </w:rPr>
      </w:pPr>
    </w:p>
    <w:p w14:paraId="1CD91BA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5007733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?define_catvars</w:t>
      </w:r>
    </w:p>
    <w:p w14:paraId="48DC0E1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D15BE5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 for your dataset</w:t>
      </w:r>
    </w:p>
    <w:p w14:paraId="06348AC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define_catvars(path = "/Users/csmith/Desktop/gleon_chloride")</w:t>
      </w:r>
    </w:p>
    <w:p w14:paraId="28BC55A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393A95C" w14:textId="77777777" w:rsidR="002B4681" w:rsidRDefault="002B4681" w:rsidP="00C62024">
      <w:pPr>
        <w:spacing w:after="240" w:line="240" w:lineRule="auto"/>
        <w:rPr>
          <w:rFonts w:ascii="Segoe UI" w:eastAsia="Times New Roman" w:hAnsi="Segoe UI" w:cs="Segoe UI"/>
          <w:color w:val="24292E"/>
        </w:rPr>
      </w:pPr>
    </w:p>
    <w:p w14:paraId="79A4FE7D" w14:textId="15042290" w:rsidR="00357702"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tab delimited </w:t>
      </w:r>
      <w:r w:rsidRPr="00C62024">
        <w:rPr>
          <w:rFonts w:ascii="Segoe UI" w:eastAsia="Times New Roman" w:hAnsi="Segoe UI" w:cs="Segoe UI"/>
          <w:b/>
          <w:bCs/>
          <w:color w:val="24292E"/>
        </w:rPr>
        <w:t>catvars_datatablename.txt</w:t>
      </w:r>
      <w:r w:rsidRPr="00C62024">
        <w:rPr>
          <w:rFonts w:ascii="Segoe UI" w:eastAsia="Times New Roman" w:hAnsi="Segoe UI" w:cs="Segoe UI"/>
          <w:color w:val="24292E"/>
        </w:rPr>
        <w:t> will be created for each of your data tables containing categorical variables. Open these in a spreadsheet editor and add definitions for each code.</w:t>
      </w:r>
    </w:p>
    <w:p w14:paraId="01565F63"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15: Geographic coverage</w:t>
      </w:r>
    </w:p>
    <w:p w14:paraId="69960C37"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If your dataset contains more than one sampling point or area, then you will want to add this information to your metadata. Often a data user will search for data within</w:t>
      </w:r>
      <w:del w:id="40" w:author="Hartman, Rosemary@Wildlife" w:date="2018-12-07T07:30:00Z">
        <w:r w:rsidRPr="00C62024" w:rsidDel="00617431">
          <w:rPr>
            <w:rFonts w:ascii="Segoe UI" w:eastAsia="Times New Roman" w:hAnsi="Segoe UI" w:cs="Segoe UI"/>
            <w:color w:val="24292E"/>
          </w:rPr>
          <w:delText>g</w:delText>
        </w:r>
      </w:del>
      <w:r w:rsidRPr="00C62024">
        <w:rPr>
          <w:rFonts w:ascii="Segoe UI" w:eastAsia="Times New Roman" w:hAnsi="Segoe UI" w:cs="Segoe UI"/>
          <w:color w:val="24292E"/>
        </w:rPr>
        <w:t xml:space="preserve"> a geographic area.</w:t>
      </w:r>
    </w:p>
    <w:p w14:paraId="3C5F7D1D" w14:textId="77777777" w:rsidR="00C62024" w:rsidRPr="00C62024"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t>Geographic points</w:t>
      </w:r>
    </w:p>
    <w:p w14:paraId="364F8C64" w14:textId="5DF06F0A"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r w:rsidRPr="00C62024">
        <w:rPr>
          <w:rFonts w:ascii="Consolas" w:eastAsia="Times New Roman" w:hAnsi="Consolas" w:cs="Courier New"/>
          <w:color w:val="24292E"/>
        </w:rPr>
        <w:t>extract_geocoverage</w:t>
      </w:r>
      <w:r w:rsidRPr="00C62024">
        <w:rPr>
          <w:rFonts w:ascii="Segoe UI" w:eastAsia="Times New Roman" w:hAnsi="Segoe UI" w:cs="Segoe UI"/>
          <w:color w:val="24292E"/>
        </w:rPr>
        <w:t> to get the unique latitude, longitude, and site name combinations from your data and write to file. </w:t>
      </w:r>
      <w:r w:rsidRPr="00C62024">
        <w:rPr>
          <w:rFonts w:ascii="Consolas" w:eastAsia="Times New Roman" w:hAnsi="Consolas" w:cs="Courier New"/>
          <w:color w:val="24292E"/>
        </w:rPr>
        <w:t>extract_geocoverage</w:t>
      </w:r>
      <w:r w:rsidRPr="00C62024">
        <w:rPr>
          <w:rFonts w:ascii="Segoe UI" w:eastAsia="Times New Roman" w:hAnsi="Segoe UI" w:cs="Segoe UI"/>
          <w:color w:val="24292E"/>
        </w:rPr>
        <w:t xml:space="preserve"> requires specific inputs that may require altering the latitude and longitude </w:t>
      </w:r>
      <w:del w:id="41" w:author="Hartman, Rosemary@Wildlife" w:date="2018-12-07T07:30:00Z">
        <w:r w:rsidRPr="00C62024" w:rsidDel="00617431">
          <w:rPr>
            <w:rFonts w:ascii="Segoe UI" w:eastAsia="Times New Roman" w:hAnsi="Segoe UI" w:cs="Segoe UI"/>
            <w:color w:val="24292E"/>
          </w:rPr>
          <w:delText>formate</w:delText>
        </w:r>
      </w:del>
      <w:ins w:id="42" w:author="Hartman, Rosemary@Wildlife" w:date="2018-12-07T07:30:00Z">
        <w:r w:rsidR="00617431" w:rsidRPr="00C62024">
          <w:rPr>
            <w:rFonts w:ascii="Segoe UI" w:eastAsia="Times New Roman" w:hAnsi="Segoe UI" w:cs="Segoe UI"/>
            <w:color w:val="24292E"/>
          </w:rPr>
          <w:t>format</w:t>
        </w:r>
      </w:ins>
      <w:r w:rsidRPr="00C62024">
        <w:rPr>
          <w:rFonts w:ascii="Segoe UI" w:eastAsia="Times New Roman" w:hAnsi="Segoe UI" w:cs="Segoe UI"/>
          <w:color w:val="24292E"/>
        </w:rPr>
        <w:t xml:space="preserve"> of your data. See </w:t>
      </w:r>
      <w:del w:id="43" w:author="Hartman, Rosemary@Wildlife" w:date="2018-12-07T07:30:00Z">
        <w:r w:rsidRPr="00C62024" w:rsidDel="00617431">
          <w:rPr>
            <w:rFonts w:ascii="Segoe UI" w:eastAsia="Times New Roman" w:hAnsi="Segoe UI" w:cs="Segoe UI"/>
            <w:color w:val="24292E"/>
          </w:rPr>
          <w:delText>documenation</w:delText>
        </w:r>
      </w:del>
      <w:ins w:id="44" w:author="Hartman, Rosemary@Wildlife" w:date="2018-12-07T07:30:00Z">
        <w:r w:rsidR="00617431" w:rsidRPr="00C62024">
          <w:rPr>
            <w:rFonts w:ascii="Segoe UI" w:eastAsia="Times New Roman" w:hAnsi="Segoe UI" w:cs="Segoe UI"/>
            <w:color w:val="24292E"/>
          </w:rPr>
          <w:t>documentation</w:t>
        </w:r>
      </w:ins>
      <w:r w:rsidRPr="00C62024">
        <w:rPr>
          <w:rFonts w:ascii="Segoe UI" w:eastAsia="Times New Roman" w:hAnsi="Segoe UI" w:cs="Segoe UI"/>
          <w:color w:val="24292E"/>
        </w:rPr>
        <w:t xml:space="preserve"> for details.</w:t>
      </w:r>
    </w:p>
    <w:p w14:paraId="24C99D6A"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Arguments required by this function are:</w:t>
      </w:r>
    </w:p>
    <w:p w14:paraId="65A8B11D" w14:textId="77777777" w:rsidR="00C62024" w:rsidRPr="00C62024" w:rsidRDefault="00C62024" w:rsidP="00C62024">
      <w:pPr>
        <w:numPr>
          <w:ilvl w:val="0"/>
          <w:numId w:val="9"/>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 containing the data table with geographic information.</w:t>
      </w:r>
    </w:p>
    <w:p w14:paraId="139F9BED"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data.file</w:t>
      </w:r>
      <w:r w:rsidRPr="00C62024">
        <w:rPr>
          <w:rFonts w:ascii="Segoe UI" w:eastAsia="Times New Roman" w:hAnsi="Segoe UI" w:cs="Segoe UI"/>
          <w:color w:val="24292E"/>
        </w:rPr>
        <w:t> Name of the input data table containing geographic coverage data.</w:t>
      </w:r>
    </w:p>
    <w:p w14:paraId="6D2D8645"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lat.col</w:t>
      </w:r>
      <w:r w:rsidRPr="00C62024">
        <w:rPr>
          <w:rFonts w:ascii="Segoe UI" w:eastAsia="Times New Roman" w:hAnsi="Segoe UI" w:cs="Segoe UI"/>
          <w:color w:val="24292E"/>
        </w:rPr>
        <w:t> Name of latitude column. Values of this column must be in decimal degrees. Latitudes south of the equator must be prefixed with a minus sign (i.e. dash, "-").</w:t>
      </w:r>
    </w:p>
    <w:p w14:paraId="06850798"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lon.col</w:t>
      </w:r>
      <w:r w:rsidRPr="00C62024">
        <w:rPr>
          <w:rFonts w:ascii="Segoe UI" w:eastAsia="Times New Roman" w:hAnsi="Segoe UI" w:cs="Segoe UI"/>
          <w:color w:val="24292E"/>
        </w:rPr>
        <w:t> Name of longitude column. Values of this column must be in decimal degrees. Longitudes west of the prime meridian must be prefixed with a minus sign (i.e. dash, "-").</w:t>
      </w:r>
    </w:p>
    <w:p w14:paraId="388115E1"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site.col</w:t>
      </w:r>
      <w:r w:rsidRPr="00C62024">
        <w:rPr>
          <w:rFonts w:ascii="Segoe UI" w:eastAsia="Times New Roman" w:hAnsi="Segoe UI" w:cs="Segoe UI"/>
          <w:color w:val="24292E"/>
        </w:rPr>
        <w:t> Name of site column. This column lists site specific names to be associated with the geographic coordinates.</w:t>
      </w:r>
    </w:p>
    <w:p w14:paraId="4B31336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398DC804"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?extract_geocoverage</w:t>
      </w:r>
    </w:p>
    <w:p w14:paraId="0F3F13E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1EA4ABA"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lastRenderedPageBreak/>
        <w:t># Run this function for your dataset</w:t>
      </w:r>
    </w:p>
    <w:p w14:paraId="1441669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extract_geocoverage(path = "/Users/csmith/Desktop/gleon_chloride",</w:t>
      </w:r>
    </w:p>
    <w:p w14:paraId="2C0957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data.file = "lake_characteristics.csv",</w:t>
      </w:r>
    </w:p>
    <w:p w14:paraId="7D81916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lat.col = "lake_latitude",</w:t>
      </w:r>
    </w:p>
    <w:p w14:paraId="6EB3E5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lon.col = "lake_longitude",</w:t>
      </w:r>
    </w:p>
    <w:p w14:paraId="068B4F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site.col = "lake_name")</w:t>
      </w:r>
    </w:p>
    <w:p w14:paraId="29839E3D" w14:textId="77777777" w:rsidR="0061527D" w:rsidRDefault="0061527D" w:rsidP="00C62024">
      <w:pPr>
        <w:spacing w:after="0" w:line="240" w:lineRule="auto"/>
        <w:rPr>
          <w:rFonts w:ascii="Segoe UI" w:eastAsia="Times New Roman" w:hAnsi="Segoe UI" w:cs="Segoe UI"/>
          <w:color w:val="24292E"/>
        </w:rPr>
      </w:pPr>
    </w:p>
    <w:p w14:paraId="395A528B" w14:textId="346687CF"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This function outputs a tab delimited file named </w:t>
      </w:r>
      <w:r w:rsidRPr="00C62024">
        <w:rPr>
          <w:rFonts w:ascii="Consolas" w:eastAsia="Times New Roman" w:hAnsi="Consolas" w:cs="Courier New"/>
          <w:color w:val="24292E"/>
        </w:rPr>
        <w:t>geographic_coverage.txt</w:t>
      </w:r>
      <w:r w:rsidRPr="00C62024">
        <w:rPr>
          <w:rFonts w:ascii="Segoe UI" w:eastAsia="Times New Roman" w:hAnsi="Segoe UI" w:cs="Segoe UI"/>
          <w:color w:val="24292E"/>
        </w:rPr>
        <w:t> to your dataset directory. You may edit this in a spreadsheet editor if you'd like, but if the data table this information has been extracted from is accurate, then there is no need for editing.</w:t>
      </w:r>
    </w:p>
    <w:p w14:paraId="5C74E970" w14:textId="0C2C5458" w:rsidR="00A548A5" w:rsidRDefault="00A548A5" w:rsidP="00C62024">
      <w:pPr>
        <w:spacing w:after="0" w:line="240" w:lineRule="auto"/>
        <w:rPr>
          <w:rFonts w:ascii="Segoe UI" w:eastAsia="Times New Roman" w:hAnsi="Segoe UI" w:cs="Segoe UI"/>
          <w:color w:val="24292E"/>
        </w:rPr>
      </w:pPr>
    </w:p>
    <w:p w14:paraId="591D63CE" w14:textId="77777777" w:rsidR="00C62024" w:rsidRPr="00C62024"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t>Geographic areas</w:t>
      </w:r>
    </w:p>
    <w:p w14:paraId="578AB059" w14:textId="77777777" w:rsidR="00C62024" w:rsidRPr="00C62024" w:rsidRDefault="00C62024" w:rsidP="00C62024">
      <w:pPr>
        <w:spacing w:after="0" w:line="240" w:lineRule="auto"/>
        <w:rPr>
          <w:rFonts w:ascii="Segoe UI" w:eastAsia="Times New Roman" w:hAnsi="Segoe UI" w:cs="Segoe UI"/>
          <w:color w:val="24292E"/>
          <w:sz w:val="24"/>
          <w:szCs w:val="24"/>
        </w:rPr>
      </w:pPr>
      <w:r w:rsidRPr="00C62024">
        <w:rPr>
          <w:rFonts w:ascii="Segoe UI" w:eastAsia="Times New Roman" w:hAnsi="Segoe UI" w:cs="Segoe UI"/>
          <w:color w:val="24292E"/>
          <w:sz w:val="24"/>
          <w:szCs w:val="24"/>
        </w:rPr>
        <w:t>The </w:t>
      </w:r>
      <w:r w:rsidRPr="00C62024">
        <w:rPr>
          <w:rFonts w:ascii="Consolas" w:eastAsia="Times New Roman" w:hAnsi="Consolas" w:cs="Courier New"/>
          <w:color w:val="24292E"/>
          <w:sz w:val="20"/>
          <w:szCs w:val="20"/>
        </w:rPr>
        <w:t>import_templates</w:t>
      </w:r>
      <w:r w:rsidRPr="00C62024">
        <w:rPr>
          <w:rFonts w:ascii="Segoe UI" w:eastAsia="Times New Roman" w:hAnsi="Segoe UI" w:cs="Segoe UI"/>
          <w:color w:val="24292E"/>
          <w:sz w:val="24"/>
          <w:szCs w:val="24"/>
        </w:rPr>
        <w:t> function created a tab delimited table (bounding_boxes.txt) in your working directory. Instructions for completing this file:</w:t>
      </w:r>
    </w:p>
    <w:p w14:paraId="7E9C305A" w14:textId="77777777" w:rsidR="00C62024" w:rsidRPr="00C62024" w:rsidRDefault="00C62024" w:rsidP="00C62024">
      <w:pPr>
        <w:numPr>
          <w:ilvl w:val="0"/>
          <w:numId w:val="10"/>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geographicDescription</w:t>
      </w:r>
      <w:r w:rsidRPr="00C62024">
        <w:rPr>
          <w:rFonts w:ascii="Segoe UI" w:eastAsia="Times New Roman" w:hAnsi="Segoe UI" w:cs="Segoe UI"/>
          <w:color w:val="24292E"/>
        </w:rPr>
        <w:t> Enter a brief description for each geographic area.</w:t>
      </w:r>
    </w:p>
    <w:p w14:paraId="48F7EDB9" w14:textId="77777777" w:rsidR="00C62024" w:rsidRPr="00C62024" w:rsidRDefault="00C62024" w:rsidP="00C62024">
      <w:pPr>
        <w:numPr>
          <w:ilvl w:val="0"/>
          <w:numId w:val="10"/>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westBoundingCoordinate</w:t>
      </w:r>
      <w:r w:rsidRPr="00C62024">
        <w:rPr>
          <w:rFonts w:ascii="Segoe UI" w:eastAsia="Times New Roman" w:hAnsi="Segoe UI" w:cs="Segoe UI"/>
          <w:color w:val="24292E"/>
        </w:rPr>
        <w:t> Enter the western most geographic coordinate (in decimal degrees) of the area. Longitudes west of the prime meridian are prefixed with a minus sign (i.e. dash -).</w:t>
      </w:r>
    </w:p>
    <w:p w14:paraId="6A67A3F4" w14:textId="77777777" w:rsidR="00C62024" w:rsidRPr="00C62024" w:rsidRDefault="00C62024" w:rsidP="00C62024">
      <w:pPr>
        <w:numPr>
          <w:ilvl w:val="0"/>
          <w:numId w:val="10"/>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eastBoundingCoordinate</w:t>
      </w:r>
      <w:r w:rsidRPr="00C62024">
        <w:rPr>
          <w:rFonts w:ascii="Segoe UI" w:eastAsia="Times New Roman" w:hAnsi="Segoe UI" w:cs="Segoe UI"/>
          <w:color w:val="24292E"/>
        </w:rPr>
        <w:t> Enter the eastern most geographic coordinate (in decimal degrees) of the area. Longitudes west of the prime meridian are prefixed with a minus sign (i.e. dash -).</w:t>
      </w:r>
    </w:p>
    <w:p w14:paraId="2509A800" w14:textId="77777777" w:rsidR="00C62024" w:rsidRPr="00C62024" w:rsidRDefault="00C62024" w:rsidP="00C62024">
      <w:pPr>
        <w:numPr>
          <w:ilvl w:val="0"/>
          <w:numId w:val="10"/>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northBoundingCoordinate</w:t>
      </w:r>
      <w:r w:rsidRPr="00C62024">
        <w:rPr>
          <w:rFonts w:ascii="Segoe UI" w:eastAsia="Times New Roman" w:hAnsi="Segoe UI" w:cs="Segoe UI"/>
          <w:color w:val="24292E"/>
        </w:rPr>
        <w:t> Enter the northern most geographic coordinate (in decimal degrees) of the area. Latitudes south of the equator are prefixed with a minus sign (i.e. dash -).</w:t>
      </w:r>
    </w:p>
    <w:p w14:paraId="7E7ED21A" w14:textId="2319C427" w:rsidR="00C62024" w:rsidRDefault="00C62024" w:rsidP="00C62024">
      <w:pPr>
        <w:numPr>
          <w:ilvl w:val="0"/>
          <w:numId w:val="10"/>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southBoundingCoordinate</w:t>
      </w:r>
      <w:r w:rsidRPr="00C62024">
        <w:rPr>
          <w:rFonts w:ascii="Segoe UI" w:eastAsia="Times New Roman" w:hAnsi="Segoe UI" w:cs="Segoe UI"/>
          <w:color w:val="24292E"/>
        </w:rPr>
        <w:t> Enter the northern most geographic coordinate (in decimal degrees) of the area. Latitudes south of the equator are prefixed with a minus sign (i.e. dash -).</w:t>
      </w:r>
    </w:p>
    <w:p w14:paraId="434249C5" w14:textId="665C7B51" w:rsidR="002B4681" w:rsidRPr="002B4681" w:rsidRDefault="002B4681" w:rsidP="002B4681">
      <w:pPr>
        <w:spacing w:after="0" w:line="240" w:lineRule="auto"/>
        <w:rPr>
          <w:rFonts w:ascii="Segoe UI" w:eastAsia="Times New Roman" w:hAnsi="Segoe UI" w:cs="Segoe UI"/>
          <w:color w:val="0070C0"/>
        </w:rPr>
      </w:pPr>
      <w:r w:rsidRPr="002B4681">
        <w:rPr>
          <w:rFonts w:ascii="Segoe UI" w:eastAsia="Times New Roman" w:hAnsi="Segoe UI" w:cs="Segoe UI"/>
          <w:color w:val="0070C0"/>
        </w:rPr>
        <w:t>**The bounding box text file is for multiple regions. For Yolo Bypass we have one general region (YB) with numerous sampling sites. So we’ll use geographic coverage as a single entry and delete the bounding box file in the working directory. If you leave the bounding boxes if will give you a replication ERROR and not run the xml.</w:t>
      </w:r>
    </w:p>
    <w:p w14:paraId="7C75837D" w14:textId="77777777" w:rsidR="002B4681" w:rsidRPr="00C62024" w:rsidRDefault="002B4681" w:rsidP="002B4681">
      <w:pPr>
        <w:spacing w:before="60" w:after="100" w:afterAutospacing="1" w:line="240" w:lineRule="auto"/>
        <w:rPr>
          <w:rFonts w:ascii="Segoe UI" w:eastAsia="Times New Roman" w:hAnsi="Segoe UI" w:cs="Segoe UI"/>
          <w:color w:val="24292E"/>
        </w:rPr>
      </w:pPr>
    </w:p>
    <w:p w14:paraId="624F21EF"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16: Make EML</w:t>
      </w:r>
    </w:p>
    <w:p w14:paraId="10D5BCA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Now you are ready to synthesize your completed metadata templates into EML. This step is relatively simple, but requires several arguments:</w:t>
      </w:r>
    </w:p>
    <w:p w14:paraId="72B2D237" w14:textId="77777777" w:rsidR="00C62024" w:rsidRPr="00C62024" w:rsidRDefault="00C62024" w:rsidP="00C62024">
      <w:pPr>
        <w:numPr>
          <w:ilvl w:val="0"/>
          <w:numId w:val="11"/>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w:t>
      </w:r>
    </w:p>
    <w:p w14:paraId="513784BC"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dataset.title</w:t>
      </w:r>
      <w:r w:rsidRPr="00C62024">
        <w:rPr>
          <w:rFonts w:ascii="Segoe UI" w:eastAsia="Times New Roman" w:hAnsi="Segoe UI" w:cs="Segoe UI"/>
          <w:color w:val="24292E"/>
        </w:rPr>
        <w:t> A character string specifying the title for your dataset. Be descriptive (more than 5 words). We recommend the following format: </w:t>
      </w:r>
      <w:r w:rsidRPr="00C62024">
        <w:rPr>
          <w:rFonts w:ascii="Consolas" w:eastAsia="Times New Roman" w:hAnsi="Consolas" w:cs="Courier New"/>
          <w:color w:val="24292E"/>
        </w:rPr>
        <w:t>Project name: Broad description: Time span</w:t>
      </w:r>
      <w:r w:rsidRPr="00C62024">
        <w:rPr>
          <w:rFonts w:ascii="Segoe UI" w:eastAsia="Times New Roman" w:hAnsi="Segoe UI" w:cs="Segoe UI"/>
          <w:color w:val="24292E"/>
        </w:rPr>
        <w:t> (e.g. "GLEON: Long term lake chloride concentrations from North America and Europe: 1940-2016").</w:t>
      </w:r>
    </w:p>
    <w:p w14:paraId="59EC0AC5"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data.files</w:t>
      </w:r>
      <w:r w:rsidRPr="00C62024">
        <w:rPr>
          <w:rFonts w:ascii="Segoe UI" w:eastAsia="Times New Roman" w:hAnsi="Segoe UI" w:cs="Segoe UI"/>
          <w:color w:val="24292E"/>
        </w:rPr>
        <w:t> A list of character strings specifying the names of the data files of your dataset.</w:t>
      </w:r>
    </w:p>
    <w:p w14:paraId="4F6605AD"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data.files.description</w:t>
      </w:r>
      <w:r w:rsidRPr="00C62024">
        <w:rPr>
          <w:rFonts w:ascii="Segoe UI" w:eastAsia="Times New Roman" w:hAnsi="Segoe UI" w:cs="Segoe UI"/>
          <w:color w:val="24292E"/>
        </w:rPr>
        <w:t> A list of character strings briefly describing the data files listed in the data.files argument and in the same order as listed in the data.files argument.</w:t>
      </w:r>
    </w:p>
    <w:p w14:paraId="17F49D16"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lastRenderedPageBreak/>
        <w:t>data.files.quote.character</w:t>
      </w:r>
      <w:r w:rsidRPr="00C62024">
        <w:rPr>
          <w:rFonts w:ascii="Segoe UI" w:eastAsia="Times New Roman" w:hAnsi="Segoe UI" w:cs="Segoe UI"/>
          <w:color w:val="24292E"/>
        </w:rPr>
        <w:t> A list of character strings defining the quote characters used in your data files and in the same order as listed in the data.files argument. If the quote character is a quotation, then enter </w:t>
      </w:r>
      <w:r w:rsidRPr="00C62024">
        <w:rPr>
          <w:rFonts w:ascii="Consolas" w:eastAsia="Times New Roman" w:hAnsi="Consolas" w:cs="Courier New"/>
          <w:color w:val="24292E"/>
        </w:rPr>
        <w:t>"\""</w:t>
      </w:r>
      <w:r w:rsidRPr="00C62024">
        <w:rPr>
          <w:rFonts w:ascii="Segoe UI" w:eastAsia="Times New Roman" w:hAnsi="Segoe UI" w:cs="Segoe UI"/>
          <w:color w:val="24292E"/>
        </w:rPr>
        <w:t>. If the quote character is an apostrophe, then enter </w:t>
      </w:r>
      <w:r w:rsidRPr="00C62024">
        <w:rPr>
          <w:rFonts w:ascii="Consolas" w:eastAsia="Times New Roman" w:hAnsi="Consolas" w:cs="Courier New"/>
          <w:color w:val="24292E"/>
        </w:rPr>
        <w:t>"\'"</w:t>
      </w:r>
      <w:r w:rsidRPr="00C62024">
        <w:rPr>
          <w:rFonts w:ascii="Segoe UI" w:eastAsia="Times New Roman" w:hAnsi="Segoe UI" w:cs="Segoe UI"/>
          <w:color w:val="24292E"/>
        </w:rPr>
        <w:t>. If there is no quote character then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w:t>
      </w:r>
    </w:p>
    <w:p w14:paraId="1E3B034D"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data.files.url</w:t>
      </w:r>
      <w:r w:rsidRPr="00C62024">
        <w:rPr>
          <w:rFonts w:ascii="Segoe UI" w:eastAsia="Times New Roman" w:hAnsi="Segoe UI" w:cs="Segoe UI"/>
          <w:color w:val="24292E"/>
        </w:rPr>
        <w:t> A character string specifying the URL of where your data tables are stored on a publicly accessible server (i.e. does not require user ID or password). The EDI data repository software, PASTA+, will use this to upload your data into the repository. If you will be manually uploading your data tables, then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w:t>
      </w:r>
    </w:p>
    <w:p w14:paraId="58FA5E30"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zip.dir</w:t>
      </w:r>
      <w:r w:rsidRPr="00C62024">
        <w:rPr>
          <w:rFonts w:ascii="Segoe UI" w:eastAsia="Times New Roman" w:hAnsi="Segoe UI" w:cs="Segoe UI"/>
          <w:color w:val="24292E"/>
        </w:rPr>
        <w:t> A list of character strings specifying the names of the zip directories of your dataset.</w:t>
      </w:r>
    </w:p>
    <w:p w14:paraId="17FC40A4"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zip.dir.description</w:t>
      </w:r>
      <w:r w:rsidRPr="00C62024">
        <w:rPr>
          <w:rFonts w:ascii="Segoe UI" w:eastAsia="Times New Roman" w:hAnsi="Segoe UI" w:cs="Segoe UI"/>
          <w:color w:val="24292E"/>
        </w:rPr>
        <w:t> A list of character strings briefly describing the zip directories listed in the zip.dir argument and in the same order as listed in the zip.dir argument.</w:t>
      </w:r>
    </w:p>
    <w:p w14:paraId="434887F4"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temporal.coverage</w:t>
      </w:r>
      <w:r w:rsidRPr="00C62024">
        <w:rPr>
          <w:rFonts w:ascii="Segoe UI" w:eastAsia="Times New Roman" w:hAnsi="Segoe UI" w:cs="Segoe UI"/>
          <w:color w:val="24292E"/>
        </w:rPr>
        <w:t> A list of character strings specifying the beginning and ending dates of your dataset. Use the format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50947435"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geographic.coordinates</w:t>
      </w:r>
      <w:r w:rsidRPr="00C62024">
        <w:rPr>
          <w:rFonts w:ascii="Segoe UI" w:eastAsia="Times New Roman" w:hAnsi="Segoe UI" w:cs="Segoe UI"/>
          <w:color w:val="24292E"/>
        </w:rPr>
        <w:t> A list of character strings specifying the spatial bounding coordinates of your dataset in decimal degrees. The list must follow this order: "North", "East", "South", "West". Longitudes west of the prime meridian and latitudes south of the equator are prefixed with a minus sign (i.e. dash -). If you don't have an area, but rather a point. Repeat the latitude value for North and South, and repeat the longitude value for East and West.</w:t>
      </w:r>
    </w:p>
    <w:p w14:paraId="6A3AE38D"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geographic.description</w:t>
      </w:r>
      <w:r w:rsidRPr="00C62024">
        <w:rPr>
          <w:rFonts w:ascii="Segoe UI" w:eastAsia="Times New Roman" w:hAnsi="Segoe UI" w:cs="Segoe UI"/>
          <w:color w:val="24292E"/>
        </w:rPr>
        <w:t> A character string describing the geographic coverage of your dataset.</w:t>
      </w:r>
    </w:p>
    <w:p w14:paraId="7038914E"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maintenance.description</w:t>
      </w:r>
      <w:r w:rsidRPr="00C62024">
        <w:rPr>
          <w:rFonts w:ascii="Segoe UI" w:eastAsia="Times New Roman" w:hAnsi="Segoe UI" w:cs="Segoe UI"/>
          <w:color w:val="24292E"/>
        </w:rPr>
        <w:t> A character string specifying whether data collection for this dataset is "ongoing" or "completed".</w:t>
      </w:r>
    </w:p>
    <w:p w14:paraId="452B4B8E"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user.id</w:t>
      </w:r>
      <w:r w:rsidRPr="00C62024">
        <w:rPr>
          <w:rFonts w:ascii="Segoe UI" w:eastAsia="Times New Roman" w:hAnsi="Segoe UI" w:cs="Segoe UI"/>
          <w:color w:val="24292E"/>
        </w:rPr>
        <w:t> A character string specifying your EDI data repository user ID. If you don't have one, contact EDI (</w:t>
      </w:r>
      <w:hyperlink r:id="rId19" w:history="1">
        <w:r w:rsidRPr="00C62024">
          <w:rPr>
            <w:rFonts w:ascii="Segoe UI" w:eastAsia="Times New Roman" w:hAnsi="Segoe UI" w:cs="Segoe UI"/>
            <w:color w:val="0366D6"/>
          </w:rPr>
          <w:t>info@environmentaldatainitiative.org</w:t>
        </w:r>
      </w:hyperlink>
      <w:r w:rsidRPr="00C62024">
        <w:rPr>
          <w:rFonts w:ascii="Segoe UI" w:eastAsia="Times New Roman" w:hAnsi="Segoe UI" w:cs="Segoe UI"/>
          <w:color w:val="24292E"/>
        </w:rPr>
        <w:t>) to get one, or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w:t>
      </w:r>
    </w:p>
    <w:p w14:paraId="28FE67EB"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package.id</w:t>
      </w:r>
      <w:r w:rsidRPr="00C62024">
        <w:rPr>
          <w:rFonts w:ascii="Segoe UI" w:eastAsia="Times New Roman" w:hAnsi="Segoe UI" w:cs="Segoe UI"/>
          <w:color w:val="24292E"/>
        </w:rPr>
        <w:t> A character string specifying the package ID for your data package. If you don't have a package ID, then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 A non-input package ID defaults to "edi.101.1".</w:t>
      </w:r>
      <w:bookmarkStart w:id="45" w:name="_GoBack"/>
      <w:bookmarkEnd w:id="45"/>
    </w:p>
    <w:p w14:paraId="42E57A5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7893188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?make_eml</w:t>
      </w:r>
    </w:p>
    <w:p w14:paraId="3E209A02"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3C1039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w:t>
      </w:r>
    </w:p>
    <w:p w14:paraId="1EB3689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make_eml(path = "/Users/csmith/Desktop/gleon_chloride",</w:t>
      </w:r>
    </w:p>
    <w:p w14:paraId="63BF125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dataset.title = "GLEON: Long term lake chloride concentrations from North America and Europe: 1940-2016",</w:t>
      </w:r>
    </w:p>
    <w:p w14:paraId="342F45A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data.files = c("lake_chloride_concentrations",</w:t>
      </w:r>
    </w:p>
    <w:p w14:paraId="149024C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"lake_characteristics"),</w:t>
      </w:r>
    </w:p>
    <w:p w14:paraId="78DF017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data.files.description = c("Chloride concentration data.", </w:t>
      </w:r>
    </w:p>
    <w:p w14:paraId="1E47132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"Climate, road density, and impervious surface data."),</w:t>
      </w:r>
    </w:p>
    <w:p w14:paraId="27B6CDE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data.files.quote.character = c("\"", "\""),</w:t>
      </w:r>
    </w:p>
    <w:p w14:paraId="2B06181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temporal.coverage = c("1940-01-31", "2016-01-01"),</w:t>
      </w:r>
    </w:p>
    <w:p w14:paraId="23D7304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geographic.description = "North America and Europe",</w:t>
      </w:r>
    </w:p>
    <w:p w14:paraId="1162F7CC"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geographic.coordinates = c("69.0", "28.53", "28.38", "-119.95"),</w:t>
      </w:r>
    </w:p>
    <w:p w14:paraId="1CC8F9D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maintenance.description = "completed", </w:t>
      </w:r>
    </w:p>
    <w:p w14:paraId="652597C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user.id = "csmith",</w:t>
      </w:r>
    </w:p>
    <w:p w14:paraId="6E3D867C"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package.id = "edi.201.1")</w:t>
      </w:r>
    </w:p>
    <w:p w14:paraId="495D3C4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8DE6C1A" w14:textId="77777777" w:rsidR="0061527D" w:rsidRDefault="0061527D" w:rsidP="00C62024">
      <w:pPr>
        <w:spacing w:after="0" w:line="240" w:lineRule="auto"/>
        <w:rPr>
          <w:rFonts w:ascii="Segoe UI" w:eastAsia="Times New Roman" w:hAnsi="Segoe UI" w:cs="Segoe UI"/>
          <w:color w:val="24292E"/>
          <w:sz w:val="24"/>
          <w:szCs w:val="24"/>
        </w:rPr>
      </w:pPr>
    </w:p>
    <w:p w14:paraId="27E5E209" w14:textId="77777777" w:rsidR="00C62024" w:rsidRPr="00C62024" w:rsidRDefault="00C62024" w:rsidP="00C62024">
      <w:pPr>
        <w:spacing w:after="0" w:line="240" w:lineRule="auto"/>
        <w:rPr>
          <w:rFonts w:ascii="Segoe UI" w:eastAsia="Times New Roman" w:hAnsi="Segoe UI" w:cs="Segoe UI"/>
          <w:color w:val="24292E"/>
          <w:sz w:val="24"/>
          <w:szCs w:val="24"/>
        </w:rPr>
      </w:pPr>
      <w:r w:rsidRPr="00C62024">
        <w:rPr>
          <w:rFonts w:ascii="Segoe UI" w:eastAsia="Times New Roman" w:hAnsi="Segoe UI" w:cs="Segoe UI"/>
          <w:color w:val="24292E"/>
          <w:sz w:val="24"/>
          <w:szCs w:val="24"/>
        </w:rPr>
        <w:lastRenderedPageBreak/>
        <w:t>Your EML file will be written to your data directory with the name </w:t>
      </w:r>
      <w:r w:rsidRPr="00C62024">
        <w:rPr>
          <w:rFonts w:ascii="Consolas" w:eastAsia="Times New Roman" w:hAnsi="Consolas" w:cs="Courier New"/>
          <w:color w:val="24292E"/>
          <w:sz w:val="20"/>
          <w:szCs w:val="20"/>
        </w:rPr>
        <w:t>packageID.xml</w:t>
      </w:r>
      <w:r w:rsidRPr="00C62024">
        <w:rPr>
          <w:rFonts w:ascii="Segoe UI" w:eastAsia="Times New Roman" w:hAnsi="Segoe UI" w:cs="Segoe UI"/>
          <w:color w:val="24292E"/>
          <w:sz w:val="24"/>
          <w:szCs w:val="24"/>
        </w:rPr>
        <w:t>. If your EML is valid you will receive the message: </w:t>
      </w:r>
      <w:r w:rsidRPr="00C62024">
        <w:rPr>
          <w:rFonts w:ascii="Consolas" w:eastAsia="Times New Roman" w:hAnsi="Consolas" w:cs="Courier New"/>
          <w:color w:val="24292E"/>
          <w:sz w:val="20"/>
          <w:szCs w:val="20"/>
        </w:rPr>
        <w:t>EML passed validation!</w:t>
      </w:r>
      <w:r w:rsidRPr="00C62024">
        <w:rPr>
          <w:rFonts w:ascii="Segoe UI" w:eastAsia="Times New Roman" w:hAnsi="Segoe UI" w:cs="Segoe UI"/>
          <w:color w:val="24292E"/>
          <w:sz w:val="24"/>
          <w:szCs w:val="24"/>
        </w:rPr>
        <w:t>. If validation fails, open the EML file in an XML editor and look for the invalid section. Often a minor tweak to the EML can be made manually to bring it into compliance with the EML schema.</w:t>
      </w:r>
    </w:p>
    <w:p w14:paraId="391D3CC6"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17: Upload your data package to the EDI repository</w:t>
      </w:r>
    </w:p>
    <w:p w14:paraId="7BB197B1" w14:textId="55387B5B" w:rsidR="00C41ABE" w:rsidRDefault="00B7741A">
      <w:pPr>
        <w:rPr>
          <w:rFonts w:ascii="Segoe UI" w:hAnsi="Segoe UI" w:cs="Segoe UI"/>
          <w:color w:val="24292E"/>
          <w:shd w:val="clear" w:color="auto" w:fill="FFFFFF"/>
        </w:rPr>
      </w:pPr>
      <w:r>
        <w:rPr>
          <w:rFonts w:ascii="Segoe UI" w:hAnsi="Segoe UI" w:cs="Segoe UI"/>
          <w:color w:val="24292E"/>
          <w:shd w:val="clear" w:color="auto" w:fill="FFFFFF"/>
        </w:rPr>
        <w:t>Your data and metadata form a package that may be uploaded to the </w:t>
      </w:r>
      <w:hyperlink r:id="rId20" w:history="1">
        <w:r>
          <w:rPr>
            <w:rStyle w:val="Hyperlink"/>
            <w:rFonts w:ascii="Segoe UI" w:hAnsi="Segoe UI" w:cs="Segoe UI"/>
            <w:color w:val="0366D6"/>
            <w:shd w:val="clear" w:color="auto" w:fill="FFFFFF"/>
          </w:rPr>
          <w:t>EDI data repository</w:t>
        </w:r>
      </w:hyperlink>
      <w:r>
        <w:rPr>
          <w:rFonts w:ascii="Segoe UI" w:hAnsi="Segoe UI" w:cs="Segoe UI"/>
          <w:color w:val="24292E"/>
          <w:shd w:val="clear" w:color="auto" w:fill="FFFFFF"/>
        </w:rPr>
        <w:t>. Contact EDI for login credentials (</w:t>
      </w:r>
      <w:hyperlink r:id="rId21" w:history="1">
        <w:r>
          <w:rPr>
            <w:rStyle w:val="Hyperlink"/>
            <w:rFonts w:ascii="Segoe UI" w:hAnsi="Segoe UI" w:cs="Segoe UI"/>
            <w:color w:val="0366D6"/>
            <w:shd w:val="clear" w:color="auto" w:fill="FFFFFF"/>
          </w:rPr>
          <w:t>info@environmentaldatainitiative.org</w:t>
        </w:r>
      </w:hyperlink>
      <w:r>
        <w:rPr>
          <w:rFonts w:ascii="Segoe UI" w:hAnsi="Segoe UI" w:cs="Segoe UI"/>
          <w:color w:val="24292E"/>
          <w:shd w:val="clear" w:color="auto" w:fill="FFFFFF"/>
        </w:rPr>
        <w:t>).</w:t>
      </w:r>
    </w:p>
    <w:p w14:paraId="352D1C60" w14:textId="78733B1F" w:rsidR="003E6194" w:rsidRPr="00D26A0F" w:rsidRDefault="00D26A0F" w:rsidP="00D26A0F">
      <w:pPr>
        <w:spacing w:before="100" w:beforeAutospacing="1" w:after="100" w:afterAutospacing="1"/>
        <w:rPr>
          <w:rFonts w:ascii="Segoe UI" w:hAnsi="Segoe UI" w:cs="Segoe UI"/>
          <w:b/>
          <w:color w:val="FF0000"/>
          <w:sz w:val="32"/>
          <w:szCs w:val="32"/>
        </w:rPr>
      </w:pPr>
      <w:r w:rsidRPr="00D26A0F">
        <w:rPr>
          <w:rFonts w:ascii="Segoe UI" w:hAnsi="Segoe UI" w:cs="Segoe UI"/>
          <w:b/>
          <w:color w:val="FF0000"/>
          <w:sz w:val="32"/>
          <w:szCs w:val="32"/>
        </w:rPr>
        <w:t>** See the next “Staging &amp; Production” Document for IEP datasets</w:t>
      </w:r>
    </w:p>
    <w:sectPr w:rsidR="003E6194" w:rsidRPr="00D26A0F" w:rsidSect="00C62024">
      <w:pgSz w:w="12240" w:h="15840"/>
      <w:pgMar w:top="1008" w:right="864" w:bottom="1008" w:left="8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Hartman, Rosemary@Wildlife" w:date="2018-12-07T07:09:00Z" w:initials="HR">
    <w:p w14:paraId="29877874" w14:textId="3F917865" w:rsidR="00426B76" w:rsidRDefault="00426B76">
      <w:pPr>
        <w:pStyle w:val="CommentText"/>
      </w:pPr>
      <w:r>
        <w:rPr>
          <w:rStyle w:val="CommentReference"/>
        </w:rPr>
        <w:annotationRef/>
      </w:r>
      <w:r>
        <w:t>Which rules?</w:t>
      </w:r>
    </w:p>
  </w:comment>
  <w:comment w:id="6" w:author="Hartman, Rosemary@Wildlife" w:date="2018-12-07T07:12:00Z" w:initials="HR">
    <w:p w14:paraId="3C91B4D1" w14:textId="62C4572F" w:rsidR="00426B76" w:rsidRDefault="00426B76">
      <w:pPr>
        <w:pStyle w:val="CommentText"/>
      </w:pPr>
      <w:r>
        <w:rPr>
          <w:rStyle w:val="CommentReference"/>
        </w:rPr>
        <w:annotationRef/>
      </w:r>
      <w:r>
        <w:t>Can replace this with “getwd()”</w:t>
      </w:r>
    </w:p>
  </w:comment>
  <w:comment w:id="18" w:author="Hartman, Rosemary@Wildlife" w:date="2018-12-07T07:28:00Z" w:initials="HR">
    <w:p w14:paraId="7538DBFA" w14:textId="7115F5C8" w:rsidR="00617431" w:rsidRDefault="00617431">
      <w:pPr>
        <w:pStyle w:val="CommentText"/>
      </w:pPr>
      <w:r>
        <w:rPr>
          <w:rStyle w:val="CommentReference"/>
        </w:rPr>
        <w:annotationRef/>
      </w:r>
      <w:r>
        <w:t>They fixed this, so now just leave it blank the way it says. Don’t write “custom” or you get an error</w:t>
      </w:r>
    </w:p>
  </w:comment>
  <w:comment w:id="34" w:author="Hartman, Rosemary@Wildlife" w:date="2018-12-07T09:53:00Z" w:initials="HR">
    <w:p w14:paraId="13628311" w14:textId="4BF36B76" w:rsidR="00DE0017" w:rsidRDefault="00DE0017">
      <w:pPr>
        <w:pStyle w:val="CommentText"/>
      </w:pPr>
      <w:r>
        <w:rPr>
          <w:rStyle w:val="CommentReference"/>
        </w:rPr>
        <w:annotationRef/>
      </w:r>
      <w:r>
        <w:t>For some reason I got a weird error when I tried to designate a 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877874" w15:done="0"/>
  <w15:commentEx w15:paraId="3C91B4D1" w15:done="0"/>
  <w15:commentEx w15:paraId="7538DBFA" w15:done="0"/>
  <w15:commentEx w15:paraId="136283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77874" w16cid:durableId="1FB49B18"/>
  <w16cid:commentId w16cid:paraId="3C91B4D1" w16cid:durableId="1FB49BC6"/>
  <w16cid:commentId w16cid:paraId="7538DBFA" w16cid:durableId="1FB49FB1"/>
  <w16cid:commentId w16cid:paraId="13628311" w16cid:durableId="1FB4C1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CB4B4" w14:textId="77777777" w:rsidR="00D52454" w:rsidRDefault="00D52454" w:rsidP="00617431">
      <w:pPr>
        <w:spacing w:after="0" w:line="240" w:lineRule="auto"/>
      </w:pPr>
      <w:r>
        <w:separator/>
      </w:r>
    </w:p>
  </w:endnote>
  <w:endnote w:type="continuationSeparator" w:id="0">
    <w:p w14:paraId="013E4902" w14:textId="77777777" w:rsidR="00D52454" w:rsidRDefault="00D52454" w:rsidP="0061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9FFFF" w14:textId="77777777" w:rsidR="00D52454" w:rsidRDefault="00D52454" w:rsidP="00617431">
      <w:pPr>
        <w:spacing w:after="0" w:line="240" w:lineRule="auto"/>
      </w:pPr>
      <w:r>
        <w:separator/>
      </w:r>
    </w:p>
  </w:footnote>
  <w:footnote w:type="continuationSeparator" w:id="0">
    <w:p w14:paraId="442871DC" w14:textId="77777777" w:rsidR="00D52454" w:rsidRDefault="00D52454" w:rsidP="0061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9FB2264"/>
    <w:multiLevelType w:val="hybridMultilevel"/>
    <w:tmpl w:val="C7221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147E2"/>
    <w:multiLevelType w:val="multilevel"/>
    <w:tmpl w:val="C3F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3ECF"/>
    <w:multiLevelType w:val="multilevel"/>
    <w:tmpl w:val="76E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830B2"/>
    <w:multiLevelType w:val="multilevel"/>
    <w:tmpl w:val="9A44B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923406D"/>
    <w:multiLevelType w:val="multilevel"/>
    <w:tmpl w:val="8D8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A38E2"/>
    <w:multiLevelType w:val="multilevel"/>
    <w:tmpl w:val="E14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A7F85"/>
    <w:multiLevelType w:val="multilevel"/>
    <w:tmpl w:val="DFE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965571"/>
    <w:multiLevelType w:val="multilevel"/>
    <w:tmpl w:val="53AE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90AD2"/>
    <w:multiLevelType w:val="multilevel"/>
    <w:tmpl w:val="B170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E6DB6"/>
    <w:multiLevelType w:val="multilevel"/>
    <w:tmpl w:val="6C96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A7FDC"/>
    <w:multiLevelType w:val="multilevel"/>
    <w:tmpl w:val="D9A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F5952"/>
    <w:multiLevelType w:val="multilevel"/>
    <w:tmpl w:val="CC1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55008"/>
    <w:multiLevelType w:val="multilevel"/>
    <w:tmpl w:val="29E0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7"/>
  </w:num>
  <w:num w:numId="5">
    <w:abstractNumId w:val="2"/>
  </w:num>
  <w:num w:numId="6">
    <w:abstractNumId w:val="9"/>
  </w:num>
  <w:num w:numId="7">
    <w:abstractNumId w:val="13"/>
  </w:num>
  <w:num w:numId="8">
    <w:abstractNumId w:val="8"/>
  </w:num>
  <w:num w:numId="9">
    <w:abstractNumId w:val="10"/>
  </w:num>
  <w:num w:numId="10">
    <w:abstractNumId w:val="12"/>
  </w:num>
  <w:num w:numId="11">
    <w:abstractNumId w:val="5"/>
  </w:num>
  <w:num w:numId="12">
    <w:abstractNumId w:val="0"/>
  </w:num>
  <w:num w:numId="13">
    <w:abstractNumId w:val="4"/>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tman, Rosemary@Wildlife">
    <w15:presenceInfo w15:providerId="AD" w15:userId="S-1-5-21-3546993493-1090657416-820600998-24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4"/>
    <w:rsid w:val="000069AB"/>
    <w:rsid w:val="00012DBF"/>
    <w:rsid w:val="0001423E"/>
    <w:rsid w:val="00025F93"/>
    <w:rsid w:val="000328BD"/>
    <w:rsid w:val="000342E4"/>
    <w:rsid w:val="00034327"/>
    <w:rsid w:val="00056E10"/>
    <w:rsid w:val="00060B5D"/>
    <w:rsid w:val="00062E43"/>
    <w:rsid w:val="00063FBC"/>
    <w:rsid w:val="00066B33"/>
    <w:rsid w:val="000678F9"/>
    <w:rsid w:val="00074580"/>
    <w:rsid w:val="00074E08"/>
    <w:rsid w:val="00075C5F"/>
    <w:rsid w:val="00086710"/>
    <w:rsid w:val="00086E8C"/>
    <w:rsid w:val="00091F9D"/>
    <w:rsid w:val="00093082"/>
    <w:rsid w:val="00093EFB"/>
    <w:rsid w:val="000A0C4E"/>
    <w:rsid w:val="000A3514"/>
    <w:rsid w:val="000A4204"/>
    <w:rsid w:val="000B11CB"/>
    <w:rsid w:val="000B48F5"/>
    <w:rsid w:val="000B6C44"/>
    <w:rsid w:val="000C182F"/>
    <w:rsid w:val="000C1D8F"/>
    <w:rsid w:val="000D010A"/>
    <w:rsid w:val="000D359D"/>
    <w:rsid w:val="000D71BF"/>
    <w:rsid w:val="000E4ADE"/>
    <w:rsid w:val="00134B0A"/>
    <w:rsid w:val="001368BC"/>
    <w:rsid w:val="001428DD"/>
    <w:rsid w:val="00150746"/>
    <w:rsid w:val="001510F4"/>
    <w:rsid w:val="00152095"/>
    <w:rsid w:val="00153AF5"/>
    <w:rsid w:val="00157A4F"/>
    <w:rsid w:val="0016018E"/>
    <w:rsid w:val="00162708"/>
    <w:rsid w:val="001752EC"/>
    <w:rsid w:val="0017752D"/>
    <w:rsid w:val="001822CC"/>
    <w:rsid w:val="0018702C"/>
    <w:rsid w:val="00191506"/>
    <w:rsid w:val="00191521"/>
    <w:rsid w:val="00191E9F"/>
    <w:rsid w:val="0019570E"/>
    <w:rsid w:val="001A15E8"/>
    <w:rsid w:val="001B3A9A"/>
    <w:rsid w:val="001B41BE"/>
    <w:rsid w:val="001B6688"/>
    <w:rsid w:val="001B7B77"/>
    <w:rsid w:val="001C4CA9"/>
    <w:rsid w:val="001C4F4D"/>
    <w:rsid w:val="00203CD5"/>
    <w:rsid w:val="0020772B"/>
    <w:rsid w:val="00212A9D"/>
    <w:rsid w:val="0021742C"/>
    <w:rsid w:val="00224DAB"/>
    <w:rsid w:val="00225095"/>
    <w:rsid w:val="00226B4D"/>
    <w:rsid w:val="00231954"/>
    <w:rsid w:val="00237CFC"/>
    <w:rsid w:val="002418EC"/>
    <w:rsid w:val="00244F59"/>
    <w:rsid w:val="002470E5"/>
    <w:rsid w:val="00247958"/>
    <w:rsid w:val="00251DDB"/>
    <w:rsid w:val="00256023"/>
    <w:rsid w:val="0026042A"/>
    <w:rsid w:val="0026494B"/>
    <w:rsid w:val="00264AEE"/>
    <w:rsid w:val="002655F7"/>
    <w:rsid w:val="0026714A"/>
    <w:rsid w:val="00270A4D"/>
    <w:rsid w:val="00274585"/>
    <w:rsid w:val="0027760B"/>
    <w:rsid w:val="00281671"/>
    <w:rsid w:val="0028696A"/>
    <w:rsid w:val="00292722"/>
    <w:rsid w:val="00293FCF"/>
    <w:rsid w:val="0029548B"/>
    <w:rsid w:val="00296A7C"/>
    <w:rsid w:val="00296C0D"/>
    <w:rsid w:val="002973BA"/>
    <w:rsid w:val="002A3386"/>
    <w:rsid w:val="002A60BD"/>
    <w:rsid w:val="002B05D8"/>
    <w:rsid w:val="002B18C7"/>
    <w:rsid w:val="002B4681"/>
    <w:rsid w:val="002B6B83"/>
    <w:rsid w:val="002B784C"/>
    <w:rsid w:val="002B7C2B"/>
    <w:rsid w:val="002C0707"/>
    <w:rsid w:val="002C3731"/>
    <w:rsid w:val="002C7392"/>
    <w:rsid w:val="002D13CF"/>
    <w:rsid w:val="002D6325"/>
    <w:rsid w:val="002E2FFA"/>
    <w:rsid w:val="002E5D1A"/>
    <w:rsid w:val="002E6182"/>
    <w:rsid w:val="002E7ACE"/>
    <w:rsid w:val="002F5D6C"/>
    <w:rsid w:val="002F6497"/>
    <w:rsid w:val="00301C68"/>
    <w:rsid w:val="003171E3"/>
    <w:rsid w:val="00327A5D"/>
    <w:rsid w:val="003437C6"/>
    <w:rsid w:val="0034465D"/>
    <w:rsid w:val="00345410"/>
    <w:rsid w:val="00346D67"/>
    <w:rsid w:val="00356736"/>
    <w:rsid w:val="00357702"/>
    <w:rsid w:val="00362DA4"/>
    <w:rsid w:val="00371DDA"/>
    <w:rsid w:val="00392CF1"/>
    <w:rsid w:val="00397719"/>
    <w:rsid w:val="003A0851"/>
    <w:rsid w:val="003A5275"/>
    <w:rsid w:val="003A5451"/>
    <w:rsid w:val="003A62E2"/>
    <w:rsid w:val="003B17FD"/>
    <w:rsid w:val="003B3740"/>
    <w:rsid w:val="003B6A29"/>
    <w:rsid w:val="003B6A90"/>
    <w:rsid w:val="003C0F74"/>
    <w:rsid w:val="003C35CE"/>
    <w:rsid w:val="003C5204"/>
    <w:rsid w:val="003D78FE"/>
    <w:rsid w:val="003E532E"/>
    <w:rsid w:val="003E6194"/>
    <w:rsid w:val="003F1AEB"/>
    <w:rsid w:val="003F6365"/>
    <w:rsid w:val="003F6405"/>
    <w:rsid w:val="003F781E"/>
    <w:rsid w:val="003F7FC7"/>
    <w:rsid w:val="00412EBB"/>
    <w:rsid w:val="00416927"/>
    <w:rsid w:val="00416D48"/>
    <w:rsid w:val="00420BF0"/>
    <w:rsid w:val="00420EF4"/>
    <w:rsid w:val="0042565B"/>
    <w:rsid w:val="00426B76"/>
    <w:rsid w:val="0043047B"/>
    <w:rsid w:val="00431189"/>
    <w:rsid w:val="00431CF8"/>
    <w:rsid w:val="00433D9D"/>
    <w:rsid w:val="00441581"/>
    <w:rsid w:val="0045156D"/>
    <w:rsid w:val="0045327C"/>
    <w:rsid w:val="00460434"/>
    <w:rsid w:val="00460458"/>
    <w:rsid w:val="004609A3"/>
    <w:rsid w:val="0046123D"/>
    <w:rsid w:val="0046450C"/>
    <w:rsid w:val="004649CA"/>
    <w:rsid w:val="004758B4"/>
    <w:rsid w:val="00490A07"/>
    <w:rsid w:val="00492D11"/>
    <w:rsid w:val="004951EA"/>
    <w:rsid w:val="004957B2"/>
    <w:rsid w:val="004A654B"/>
    <w:rsid w:val="004A693A"/>
    <w:rsid w:val="004A7DC4"/>
    <w:rsid w:val="004B30A5"/>
    <w:rsid w:val="004B5E29"/>
    <w:rsid w:val="004B5F51"/>
    <w:rsid w:val="004B680E"/>
    <w:rsid w:val="004B6908"/>
    <w:rsid w:val="004B6A2E"/>
    <w:rsid w:val="004B6C7A"/>
    <w:rsid w:val="004C5D5E"/>
    <w:rsid w:val="004D2EC4"/>
    <w:rsid w:val="004D319E"/>
    <w:rsid w:val="004D3D57"/>
    <w:rsid w:val="004D3FB6"/>
    <w:rsid w:val="004E2F7B"/>
    <w:rsid w:val="004E4957"/>
    <w:rsid w:val="004E6065"/>
    <w:rsid w:val="004F151D"/>
    <w:rsid w:val="004F7723"/>
    <w:rsid w:val="005013BF"/>
    <w:rsid w:val="005023BC"/>
    <w:rsid w:val="00502C64"/>
    <w:rsid w:val="0050343D"/>
    <w:rsid w:val="00506156"/>
    <w:rsid w:val="00506B46"/>
    <w:rsid w:val="00507D5F"/>
    <w:rsid w:val="005174F1"/>
    <w:rsid w:val="00517D5C"/>
    <w:rsid w:val="005273CB"/>
    <w:rsid w:val="0053073E"/>
    <w:rsid w:val="00530E15"/>
    <w:rsid w:val="00533630"/>
    <w:rsid w:val="0053480A"/>
    <w:rsid w:val="00534E88"/>
    <w:rsid w:val="00535A2E"/>
    <w:rsid w:val="00537CE4"/>
    <w:rsid w:val="005440CD"/>
    <w:rsid w:val="005524B3"/>
    <w:rsid w:val="005533D9"/>
    <w:rsid w:val="0055614F"/>
    <w:rsid w:val="0055686D"/>
    <w:rsid w:val="005577AF"/>
    <w:rsid w:val="0056043C"/>
    <w:rsid w:val="00563C7A"/>
    <w:rsid w:val="0056422B"/>
    <w:rsid w:val="00566293"/>
    <w:rsid w:val="005670E0"/>
    <w:rsid w:val="0057032B"/>
    <w:rsid w:val="00571664"/>
    <w:rsid w:val="00575BAB"/>
    <w:rsid w:val="00582D10"/>
    <w:rsid w:val="00584B13"/>
    <w:rsid w:val="005956D9"/>
    <w:rsid w:val="005A43AA"/>
    <w:rsid w:val="005A5193"/>
    <w:rsid w:val="005A79FA"/>
    <w:rsid w:val="005B1644"/>
    <w:rsid w:val="005B25D0"/>
    <w:rsid w:val="005B29DC"/>
    <w:rsid w:val="005B36D0"/>
    <w:rsid w:val="005B383D"/>
    <w:rsid w:val="005B3BA4"/>
    <w:rsid w:val="005B558E"/>
    <w:rsid w:val="005B5ACA"/>
    <w:rsid w:val="005B7858"/>
    <w:rsid w:val="005C0FC2"/>
    <w:rsid w:val="005C5EEF"/>
    <w:rsid w:val="005D1B12"/>
    <w:rsid w:val="005D4E8E"/>
    <w:rsid w:val="005D63FD"/>
    <w:rsid w:val="005F22E3"/>
    <w:rsid w:val="005F2DB6"/>
    <w:rsid w:val="005F3B77"/>
    <w:rsid w:val="00600E81"/>
    <w:rsid w:val="006048BA"/>
    <w:rsid w:val="0061527D"/>
    <w:rsid w:val="00616AC3"/>
    <w:rsid w:val="00617431"/>
    <w:rsid w:val="0061799E"/>
    <w:rsid w:val="0062166A"/>
    <w:rsid w:val="0062178A"/>
    <w:rsid w:val="00621E09"/>
    <w:rsid w:val="006272C8"/>
    <w:rsid w:val="00627BF6"/>
    <w:rsid w:val="00630C71"/>
    <w:rsid w:val="0063517F"/>
    <w:rsid w:val="00640FC5"/>
    <w:rsid w:val="00641E74"/>
    <w:rsid w:val="0064249B"/>
    <w:rsid w:val="006430CA"/>
    <w:rsid w:val="006570C4"/>
    <w:rsid w:val="00662C1E"/>
    <w:rsid w:val="0066324F"/>
    <w:rsid w:val="00664254"/>
    <w:rsid w:val="00666638"/>
    <w:rsid w:val="00667A4E"/>
    <w:rsid w:val="00673A72"/>
    <w:rsid w:val="0067688D"/>
    <w:rsid w:val="006808A8"/>
    <w:rsid w:val="00684BE1"/>
    <w:rsid w:val="00685D18"/>
    <w:rsid w:val="00687629"/>
    <w:rsid w:val="006879DE"/>
    <w:rsid w:val="00695ED7"/>
    <w:rsid w:val="00697E36"/>
    <w:rsid w:val="006A2DEF"/>
    <w:rsid w:val="006A3744"/>
    <w:rsid w:val="006A47EE"/>
    <w:rsid w:val="006A78FD"/>
    <w:rsid w:val="006B0150"/>
    <w:rsid w:val="006B04BC"/>
    <w:rsid w:val="006B2C94"/>
    <w:rsid w:val="006B4EE0"/>
    <w:rsid w:val="006B56DB"/>
    <w:rsid w:val="006E037D"/>
    <w:rsid w:val="006E36AC"/>
    <w:rsid w:val="006E437C"/>
    <w:rsid w:val="006E50B5"/>
    <w:rsid w:val="006E73BD"/>
    <w:rsid w:val="006E76EE"/>
    <w:rsid w:val="006F756D"/>
    <w:rsid w:val="007017FB"/>
    <w:rsid w:val="00724696"/>
    <w:rsid w:val="00726E6F"/>
    <w:rsid w:val="00742F17"/>
    <w:rsid w:val="00744DFE"/>
    <w:rsid w:val="00745055"/>
    <w:rsid w:val="0075036C"/>
    <w:rsid w:val="007547B9"/>
    <w:rsid w:val="00756BB9"/>
    <w:rsid w:val="0076285E"/>
    <w:rsid w:val="007649B1"/>
    <w:rsid w:val="0076697D"/>
    <w:rsid w:val="00771C23"/>
    <w:rsid w:val="0077540D"/>
    <w:rsid w:val="007822BA"/>
    <w:rsid w:val="007858EA"/>
    <w:rsid w:val="00786221"/>
    <w:rsid w:val="00790054"/>
    <w:rsid w:val="00791A78"/>
    <w:rsid w:val="00797C61"/>
    <w:rsid w:val="007A2D4F"/>
    <w:rsid w:val="007A61BC"/>
    <w:rsid w:val="007B4125"/>
    <w:rsid w:val="007B4FA7"/>
    <w:rsid w:val="007C6D5F"/>
    <w:rsid w:val="007D1015"/>
    <w:rsid w:val="007D4F62"/>
    <w:rsid w:val="007D7B96"/>
    <w:rsid w:val="007E0650"/>
    <w:rsid w:val="007E0EBC"/>
    <w:rsid w:val="007F04D4"/>
    <w:rsid w:val="007F05FF"/>
    <w:rsid w:val="007F6916"/>
    <w:rsid w:val="00805B7C"/>
    <w:rsid w:val="00812140"/>
    <w:rsid w:val="008167B7"/>
    <w:rsid w:val="008206B4"/>
    <w:rsid w:val="00823FA1"/>
    <w:rsid w:val="008278DE"/>
    <w:rsid w:val="008301EF"/>
    <w:rsid w:val="008330EB"/>
    <w:rsid w:val="00835F4C"/>
    <w:rsid w:val="0083769F"/>
    <w:rsid w:val="00841953"/>
    <w:rsid w:val="00843F73"/>
    <w:rsid w:val="00851DA0"/>
    <w:rsid w:val="0086317D"/>
    <w:rsid w:val="0086384D"/>
    <w:rsid w:val="008672E3"/>
    <w:rsid w:val="00873966"/>
    <w:rsid w:val="00876576"/>
    <w:rsid w:val="00877F0A"/>
    <w:rsid w:val="008857A5"/>
    <w:rsid w:val="00885BB5"/>
    <w:rsid w:val="00887B3F"/>
    <w:rsid w:val="0089749C"/>
    <w:rsid w:val="00897D54"/>
    <w:rsid w:val="008A72A6"/>
    <w:rsid w:val="008B1A7C"/>
    <w:rsid w:val="008B6C47"/>
    <w:rsid w:val="008C1A42"/>
    <w:rsid w:val="008C7274"/>
    <w:rsid w:val="008D1994"/>
    <w:rsid w:val="008E3273"/>
    <w:rsid w:val="008E3922"/>
    <w:rsid w:val="008E424C"/>
    <w:rsid w:val="008E4DE0"/>
    <w:rsid w:val="008F5234"/>
    <w:rsid w:val="008F6CF8"/>
    <w:rsid w:val="00902424"/>
    <w:rsid w:val="0090271E"/>
    <w:rsid w:val="009132B7"/>
    <w:rsid w:val="00915BB0"/>
    <w:rsid w:val="0091636F"/>
    <w:rsid w:val="00920570"/>
    <w:rsid w:val="00920C03"/>
    <w:rsid w:val="00921212"/>
    <w:rsid w:val="00922E7C"/>
    <w:rsid w:val="00923070"/>
    <w:rsid w:val="009321DF"/>
    <w:rsid w:val="0093438B"/>
    <w:rsid w:val="009366A2"/>
    <w:rsid w:val="00943E85"/>
    <w:rsid w:val="00950B34"/>
    <w:rsid w:val="009545F6"/>
    <w:rsid w:val="00964CFE"/>
    <w:rsid w:val="00965B79"/>
    <w:rsid w:val="00966D9A"/>
    <w:rsid w:val="00971CEA"/>
    <w:rsid w:val="00983DCD"/>
    <w:rsid w:val="009858E1"/>
    <w:rsid w:val="009859D2"/>
    <w:rsid w:val="009912E4"/>
    <w:rsid w:val="00993A4D"/>
    <w:rsid w:val="00996603"/>
    <w:rsid w:val="009A0D15"/>
    <w:rsid w:val="009A311F"/>
    <w:rsid w:val="009A4FF4"/>
    <w:rsid w:val="009A6322"/>
    <w:rsid w:val="009B4204"/>
    <w:rsid w:val="009B598D"/>
    <w:rsid w:val="009C3179"/>
    <w:rsid w:val="009D0F42"/>
    <w:rsid w:val="009E0663"/>
    <w:rsid w:val="009E140F"/>
    <w:rsid w:val="009E1C18"/>
    <w:rsid w:val="009E2D2B"/>
    <w:rsid w:val="009F365F"/>
    <w:rsid w:val="009F4362"/>
    <w:rsid w:val="009F78E8"/>
    <w:rsid w:val="00A00D8E"/>
    <w:rsid w:val="00A015D5"/>
    <w:rsid w:val="00A0192E"/>
    <w:rsid w:val="00A02936"/>
    <w:rsid w:val="00A06976"/>
    <w:rsid w:val="00A12967"/>
    <w:rsid w:val="00A1410A"/>
    <w:rsid w:val="00A14908"/>
    <w:rsid w:val="00A17F39"/>
    <w:rsid w:val="00A20508"/>
    <w:rsid w:val="00A2081A"/>
    <w:rsid w:val="00A210E9"/>
    <w:rsid w:val="00A21E6C"/>
    <w:rsid w:val="00A250F1"/>
    <w:rsid w:val="00A324FC"/>
    <w:rsid w:val="00A3540A"/>
    <w:rsid w:val="00A45911"/>
    <w:rsid w:val="00A548A5"/>
    <w:rsid w:val="00A63A00"/>
    <w:rsid w:val="00A71157"/>
    <w:rsid w:val="00A736B5"/>
    <w:rsid w:val="00A75A6C"/>
    <w:rsid w:val="00A76389"/>
    <w:rsid w:val="00A802D9"/>
    <w:rsid w:val="00A81F6C"/>
    <w:rsid w:val="00A82F3D"/>
    <w:rsid w:val="00A843B0"/>
    <w:rsid w:val="00A849D6"/>
    <w:rsid w:val="00A87E02"/>
    <w:rsid w:val="00A96624"/>
    <w:rsid w:val="00A9673E"/>
    <w:rsid w:val="00AA1E19"/>
    <w:rsid w:val="00AB56A6"/>
    <w:rsid w:val="00AC0789"/>
    <w:rsid w:val="00AC185F"/>
    <w:rsid w:val="00AC4E8D"/>
    <w:rsid w:val="00AD087E"/>
    <w:rsid w:val="00AD36C7"/>
    <w:rsid w:val="00AD602E"/>
    <w:rsid w:val="00AD73DA"/>
    <w:rsid w:val="00AE1906"/>
    <w:rsid w:val="00AE287C"/>
    <w:rsid w:val="00AE4240"/>
    <w:rsid w:val="00AE4EDD"/>
    <w:rsid w:val="00AE6E14"/>
    <w:rsid w:val="00AF4793"/>
    <w:rsid w:val="00B00477"/>
    <w:rsid w:val="00B0106D"/>
    <w:rsid w:val="00B02B3E"/>
    <w:rsid w:val="00B0337A"/>
    <w:rsid w:val="00B064D1"/>
    <w:rsid w:val="00B12067"/>
    <w:rsid w:val="00B14BFC"/>
    <w:rsid w:val="00B155CB"/>
    <w:rsid w:val="00B158B1"/>
    <w:rsid w:val="00B23122"/>
    <w:rsid w:val="00B231C0"/>
    <w:rsid w:val="00B31127"/>
    <w:rsid w:val="00B33020"/>
    <w:rsid w:val="00B34A95"/>
    <w:rsid w:val="00B35B73"/>
    <w:rsid w:val="00B36498"/>
    <w:rsid w:val="00B36C73"/>
    <w:rsid w:val="00B3792D"/>
    <w:rsid w:val="00B451BF"/>
    <w:rsid w:val="00B70279"/>
    <w:rsid w:val="00B71239"/>
    <w:rsid w:val="00B75448"/>
    <w:rsid w:val="00B76E10"/>
    <w:rsid w:val="00B7741A"/>
    <w:rsid w:val="00B819A8"/>
    <w:rsid w:val="00B859A2"/>
    <w:rsid w:val="00B863CB"/>
    <w:rsid w:val="00B90EB4"/>
    <w:rsid w:val="00B93DC9"/>
    <w:rsid w:val="00B95E91"/>
    <w:rsid w:val="00B978F3"/>
    <w:rsid w:val="00BA01FA"/>
    <w:rsid w:val="00BA5407"/>
    <w:rsid w:val="00BA55B8"/>
    <w:rsid w:val="00BB0301"/>
    <w:rsid w:val="00BB2ED4"/>
    <w:rsid w:val="00BB3AC7"/>
    <w:rsid w:val="00BB4EEB"/>
    <w:rsid w:val="00BB6748"/>
    <w:rsid w:val="00BC0FAE"/>
    <w:rsid w:val="00BC2AD4"/>
    <w:rsid w:val="00BD5275"/>
    <w:rsid w:val="00BE2D0C"/>
    <w:rsid w:val="00BE6A75"/>
    <w:rsid w:val="00BE70B2"/>
    <w:rsid w:val="00BF12B9"/>
    <w:rsid w:val="00BF348D"/>
    <w:rsid w:val="00BF7D7C"/>
    <w:rsid w:val="00C0315E"/>
    <w:rsid w:val="00C0559E"/>
    <w:rsid w:val="00C1001A"/>
    <w:rsid w:val="00C1565E"/>
    <w:rsid w:val="00C1789A"/>
    <w:rsid w:val="00C22701"/>
    <w:rsid w:val="00C24114"/>
    <w:rsid w:val="00C26A64"/>
    <w:rsid w:val="00C41ABE"/>
    <w:rsid w:val="00C42272"/>
    <w:rsid w:val="00C438BA"/>
    <w:rsid w:val="00C52AA6"/>
    <w:rsid w:val="00C57A6E"/>
    <w:rsid w:val="00C60965"/>
    <w:rsid w:val="00C62024"/>
    <w:rsid w:val="00C62D7E"/>
    <w:rsid w:val="00C63C62"/>
    <w:rsid w:val="00C63D7B"/>
    <w:rsid w:val="00C82582"/>
    <w:rsid w:val="00C84E20"/>
    <w:rsid w:val="00C84F52"/>
    <w:rsid w:val="00C86CB1"/>
    <w:rsid w:val="00C9111F"/>
    <w:rsid w:val="00C93C8C"/>
    <w:rsid w:val="00CA04A1"/>
    <w:rsid w:val="00CA30CF"/>
    <w:rsid w:val="00CA61CA"/>
    <w:rsid w:val="00CA67BD"/>
    <w:rsid w:val="00CA6892"/>
    <w:rsid w:val="00CB1A0E"/>
    <w:rsid w:val="00CB2AA2"/>
    <w:rsid w:val="00CB7F81"/>
    <w:rsid w:val="00CC6ABC"/>
    <w:rsid w:val="00CD0085"/>
    <w:rsid w:val="00CD2251"/>
    <w:rsid w:val="00CD5CEE"/>
    <w:rsid w:val="00CD7457"/>
    <w:rsid w:val="00CE2700"/>
    <w:rsid w:val="00CE4D3B"/>
    <w:rsid w:val="00CF0E43"/>
    <w:rsid w:val="00CF42D7"/>
    <w:rsid w:val="00CF7BD8"/>
    <w:rsid w:val="00D00937"/>
    <w:rsid w:val="00D028D7"/>
    <w:rsid w:val="00D038C5"/>
    <w:rsid w:val="00D12FF7"/>
    <w:rsid w:val="00D20B8A"/>
    <w:rsid w:val="00D2314D"/>
    <w:rsid w:val="00D23403"/>
    <w:rsid w:val="00D26A0F"/>
    <w:rsid w:val="00D43E5C"/>
    <w:rsid w:val="00D51357"/>
    <w:rsid w:val="00D52383"/>
    <w:rsid w:val="00D52454"/>
    <w:rsid w:val="00D563FC"/>
    <w:rsid w:val="00D61D81"/>
    <w:rsid w:val="00D643B7"/>
    <w:rsid w:val="00D7037E"/>
    <w:rsid w:val="00D75625"/>
    <w:rsid w:val="00D7645A"/>
    <w:rsid w:val="00D83210"/>
    <w:rsid w:val="00D85E5F"/>
    <w:rsid w:val="00D87CEB"/>
    <w:rsid w:val="00D907E0"/>
    <w:rsid w:val="00D9180B"/>
    <w:rsid w:val="00DA1514"/>
    <w:rsid w:val="00DA30D8"/>
    <w:rsid w:val="00DB0A10"/>
    <w:rsid w:val="00DB0BE1"/>
    <w:rsid w:val="00DB50FD"/>
    <w:rsid w:val="00DC0659"/>
    <w:rsid w:val="00DC78E7"/>
    <w:rsid w:val="00DD2DEA"/>
    <w:rsid w:val="00DD4CC7"/>
    <w:rsid w:val="00DE0017"/>
    <w:rsid w:val="00DE4836"/>
    <w:rsid w:val="00DF19B3"/>
    <w:rsid w:val="00DF228F"/>
    <w:rsid w:val="00DF677E"/>
    <w:rsid w:val="00E022B7"/>
    <w:rsid w:val="00E07310"/>
    <w:rsid w:val="00E149B8"/>
    <w:rsid w:val="00E14AA6"/>
    <w:rsid w:val="00E21F9A"/>
    <w:rsid w:val="00E2369B"/>
    <w:rsid w:val="00E3040C"/>
    <w:rsid w:val="00E320A9"/>
    <w:rsid w:val="00E32917"/>
    <w:rsid w:val="00E367C1"/>
    <w:rsid w:val="00E42666"/>
    <w:rsid w:val="00E437A3"/>
    <w:rsid w:val="00E47BB5"/>
    <w:rsid w:val="00E541F3"/>
    <w:rsid w:val="00E54EA3"/>
    <w:rsid w:val="00E55ABD"/>
    <w:rsid w:val="00E60C4D"/>
    <w:rsid w:val="00E616BE"/>
    <w:rsid w:val="00E61F65"/>
    <w:rsid w:val="00E723A7"/>
    <w:rsid w:val="00E738C9"/>
    <w:rsid w:val="00E739FF"/>
    <w:rsid w:val="00E7659A"/>
    <w:rsid w:val="00E82279"/>
    <w:rsid w:val="00E837BF"/>
    <w:rsid w:val="00E8397D"/>
    <w:rsid w:val="00E858C8"/>
    <w:rsid w:val="00E86C12"/>
    <w:rsid w:val="00E950C3"/>
    <w:rsid w:val="00E95D1C"/>
    <w:rsid w:val="00EA10F7"/>
    <w:rsid w:val="00EA2366"/>
    <w:rsid w:val="00EA7864"/>
    <w:rsid w:val="00EA7A47"/>
    <w:rsid w:val="00EB2960"/>
    <w:rsid w:val="00EB35DA"/>
    <w:rsid w:val="00EB3A37"/>
    <w:rsid w:val="00EB6F05"/>
    <w:rsid w:val="00ED0030"/>
    <w:rsid w:val="00ED12B5"/>
    <w:rsid w:val="00ED3FDA"/>
    <w:rsid w:val="00ED58CC"/>
    <w:rsid w:val="00EE7B27"/>
    <w:rsid w:val="00F06ABF"/>
    <w:rsid w:val="00F10E4D"/>
    <w:rsid w:val="00F113D3"/>
    <w:rsid w:val="00F13BED"/>
    <w:rsid w:val="00F1486E"/>
    <w:rsid w:val="00F168AD"/>
    <w:rsid w:val="00F21007"/>
    <w:rsid w:val="00F24179"/>
    <w:rsid w:val="00F25523"/>
    <w:rsid w:val="00F2574C"/>
    <w:rsid w:val="00F25E68"/>
    <w:rsid w:val="00F26A49"/>
    <w:rsid w:val="00F2768B"/>
    <w:rsid w:val="00F2793A"/>
    <w:rsid w:val="00F360CD"/>
    <w:rsid w:val="00F43EE4"/>
    <w:rsid w:val="00F4473B"/>
    <w:rsid w:val="00F50039"/>
    <w:rsid w:val="00F5175C"/>
    <w:rsid w:val="00F52255"/>
    <w:rsid w:val="00F52672"/>
    <w:rsid w:val="00F53003"/>
    <w:rsid w:val="00F56AFB"/>
    <w:rsid w:val="00F602BF"/>
    <w:rsid w:val="00F713F0"/>
    <w:rsid w:val="00F72E35"/>
    <w:rsid w:val="00F73AB9"/>
    <w:rsid w:val="00F86065"/>
    <w:rsid w:val="00F87994"/>
    <w:rsid w:val="00F91612"/>
    <w:rsid w:val="00FA0919"/>
    <w:rsid w:val="00FA2805"/>
    <w:rsid w:val="00FB1BDB"/>
    <w:rsid w:val="00FC16CA"/>
    <w:rsid w:val="00FC2E33"/>
    <w:rsid w:val="00FC4FE0"/>
    <w:rsid w:val="00FC5D71"/>
    <w:rsid w:val="00FD2CE3"/>
    <w:rsid w:val="00FD5D38"/>
    <w:rsid w:val="00FD658D"/>
    <w:rsid w:val="00FD79A7"/>
    <w:rsid w:val="00FE3EE5"/>
    <w:rsid w:val="00FE7CCE"/>
    <w:rsid w:val="00FF26D6"/>
    <w:rsid w:val="00FF60A6"/>
    <w:rsid w:val="00F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FB196"/>
  <w15:chartTrackingRefBased/>
  <w15:docId w15:val="{D936C224-D97B-45B2-991E-E7B7FE5F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2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2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20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02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2024"/>
    <w:rPr>
      <w:color w:val="0000FF"/>
      <w:u w:val="single"/>
    </w:rPr>
  </w:style>
  <w:style w:type="paragraph" w:styleId="NormalWeb">
    <w:name w:val="Normal (Web)"/>
    <w:basedOn w:val="Normal"/>
    <w:uiPriority w:val="99"/>
    <w:semiHidden/>
    <w:unhideWhenUsed/>
    <w:rsid w:val="00C620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20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024"/>
    <w:rPr>
      <w:rFonts w:ascii="Courier New" w:eastAsia="Times New Roman" w:hAnsi="Courier New" w:cs="Courier New"/>
      <w:sz w:val="20"/>
      <w:szCs w:val="20"/>
    </w:rPr>
  </w:style>
  <w:style w:type="character" w:styleId="Strong">
    <w:name w:val="Strong"/>
    <w:basedOn w:val="DefaultParagraphFont"/>
    <w:uiPriority w:val="22"/>
    <w:qFormat/>
    <w:rsid w:val="00C62024"/>
    <w:rPr>
      <w:b/>
      <w:bCs/>
    </w:rPr>
  </w:style>
  <w:style w:type="character" w:customStyle="1" w:styleId="gnkrckgcmsb">
    <w:name w:val="gnkrckgcmsb"/>
    <w:basedOn w:val="DefaultParagraphFont"/>
    <w:rsid w:val="00F91612"/>
  </w:style>
  <w:style w:type="character" w:customStyle="1" w:styleId="gnkrckgcmrb">
    <w:name w:val="gnkrckgcmrb"/>
    <w:basedOn w:val="DefaultParagraphFont"/>
    <w:rsid w:val="00F91612"/>
  </w:style>
  <w:style w:type="character" w:customStyle="1" w:styleId="gnkrckgcasb">
    <w:name w:val="gnkrckgcasb"/>
    <w:basedOn w:val="DefaultParagraphFont"/>
    <w:rsid w:val="00F91612"/>
  </w:style>
  <w:style w:type="paragraph" w:styleId="ListParagraph">
    <w:name w:val="List Paragraph"/>
    <w:basedOn w:val="Normal"/>
    <w:uiPriority w:val="34"/>
    <w:qFormat/>
    <w:rsid w:val="007A2D4F"/>
    <w:pPr>
      <w:spacing w:after="200" w:line="276" w:lineRule="auto"/>
      <w:ind w:left="720"/>
      <w:contextualSpacing/>
    </w:pPr>
  </w:style>
  <w:style w:type="paragraph" w:styleId="BalloonText">
    <w:name w:val="Balloon Text"/>
    <w:basedOn w:val="Normal"/>
    <w:link w:val="BalloonTextChar"/>
    <w:uiPriority w:val="99"/>
    <w:semiHidden/>
    <w:unhideWhenUsed/>
    <w:rsid w:val="007A2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D4F"/>
    <w:rPr>
      <w:rFonts w:ascii="Segoe UI" w:hAnsi="Segoe UI" w:cs="Segoe UI"/>
      <w:sz w:val="18"/>
      <w:szCs w:val="18"/>
    </w:rPr>
  </w:style>
  <w:style w:type="character" w:styleId="UnresolvedMention">
    <w:name w:val="Unresolved Mention"/>
    <w:basedOn w:val="DefaultParagraphFont"/>
    <w:uiPriority w:val="99"/>
    <w:semiHidden/>
    <w:unhideWhenUsed/>
    <w:rsid w:val="002B4681"/>
    <w:rPr>
      <w:color w:val="808080"/>
      <w:shd w:val="clear" w:color="auto" w:fill="E6E6E6"/>
    </w:rPr>
  </w:style>
  <w:style w:type="character" w:styleId="CommentReference">
    <w:name w:val="annotation reference"/>
    <w:basedOn w:val="DefaultParagraphFont"/>
    <w:uiPriority w:val="99"/>
    <w:semiHidden/>
    <w:unhideWhenUsed/>
    <w:rsid w:val="00426B76"/>
    <w:rPr>
      <w:sz w:val="16"/>
      <w:szCs w:val="16"/>
    </w:rPr>
  </w:style>
  <w:style w:type="paragraph" w:styleId="CommentText">
    <w:name w:val="annotation text"/>
    <w:basedOn w:val="Normal"/>
    <w:link w:val="CommentTextChar"/>
    <w:uiPriority w:val="99"/>
    <w:semiHidden/>
    <w:unhideWhenUsed/>
    <w:rsid w:val="00426B76"/>
    <w:pPr>
      <w:spacing w:line="240" w:lineRule="auto"/>
    </w:pPr>
    <w:rPr>
      <w:sz w:val="20"/>
      <w:szCs w:val="20"/>
    </w:rPr>
  </w:style>
  <w:style w:type="character" w:customStyle="1" w:styleId="CommentTextChar">
    <w:name w:val="Comment Text Char"/>
    <w:basedOn w:val="DefaultParagraphFont"/>
    <w:link w:val="CommentText"/>
    <w:uiPriority w:val="99"/>
    <w:semiHidden/>
    <w:rsid w:val="00426B76"/>
    <w:rPr>
      <w:sz w:val="20"/>
      <w:szCs w:val="20"/>
    </w:rPr>
  </w:style>
  <w:style w:type="paragraph" w:styleId="CommentSubject">
    <w:name w:val="annotation subject"/>
    <w:basedOn w:val="CommentText"/>
    <w:next w:val="CommentText"/>
    <w:link w:val="CommentSubjectChar"/>
    <w:uiPriority w:val="99"/>
    <w:semiHidden/>
    <w:unhideWhenUsed/>
    <w:rsid w:val="00426B76"/>
    <w:rPr>
      <w:b/>
      <w:bCs/>
    </w:rPr>
  </w:style>
  <w:style w:type="character" w:customStyle="1" w:styleId="CommentSubjectChar">
    <w:name w:val="Comment Subject Char"/>
    <w:basedOn w:val="CommentTextChar"/>
    <w:link w:val="CommentSubject"/>
    <w:uiPriority w:val="99"/>
    <w:semiHidden/>
    <w:rsid w:val="00426B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5698">
      <w:bodyDiv w:val="1"/>
      <w:marLeft w:val="0"/>
      <w:marRight w:val="0"/>
      <w:marTop w:val="0"/>
      <w:marBottom w:val="0"/>
      <w:divBdr>
        <w:top w:val="none" w:sz="0" w:space="0" w:color="auto"/>
        <w:left w:val="none" w:sz="0" w:space="0" w:color="auto"/>
        <w:bottom w:val="none" w:sz="0" w:space="0" w:color="auto"/>
        <w:right w:val="none" w:sz="0" w:space="0" w:color="auto"/>
      </w:divBdr>
      <w:divsChild>
        <w:div w:id="440953763">
          <w:marLeft w:val="0"/>
          <w:marRight w:val="0"/>
          <w:marTop w:val="0"/>
          <w:marBottom w:val="0"/>
          <w:divBdr>
            <w:top w:val="none" w:sz="0" w:space="0" w:color="auto"/>
            <w:left w:val="none" w:sz="0" w:space="0" w:color="auto"/>
            <w:bottom w:val="none" w:sz="0" w:space="0" w:color="auto"/>
            <w:right w:val="none" w:sz="0" w:space="0" w:color="auto"/>
          </w:divBdr>
          <w:divsChild>
            <w:div w:id="2057928672">
              <w:marLeft w:val="0"/>
              <w:marRight w:val="0"/>
              <w:marTop w:val="0"/>
              <w:marBottom w:val="0"/>
              <w:divBdr>
                <w:top w:val="none" w:sz="0" w:space="0" w:color="auto"/>
                <w:left w:val="none" w:sz="0" w:space="0" w:color="auto"/>
                <w:bottom w:val="none" w:sz="0" w:space="0" w:color="auto"/>
                <w:right w:val="none" w:sz="0" w:space="0" w:color="auto"/>
              </w:divBdr>
            </w:div>
            <w:div w:id="1730765190">
              <w:marLeft w:val="0"/>
              <w:marRight w:val="0"/>
              <w:marTop w:val="0"/>
              <w:marBottom w:val="0"/>
              <w:divBdr>
                <w:top w:val="none" w:sz="0" w:space="0" w:color="auto"/>
                <w:left w:val="none" w:sz="0" w:space="0" w:color="auto"/>
                <w:bottom w:val="none" w:sz="0" w:space="0" w:color="auto"/>
                <w:right w:val="none" w:sz="0" w:space="0" w:color="auto"/>
              </w:divBdr>
            </w:div>
            <w:div w:id="165831267">
              <w:marLeft w:val="0"/>
              <w:marRight w:val="0"/>
              <w:marTop w:val="0"/>
              <w:marBottom w:val="0"/>
              <w:divBdr>
                <w:top w:val="none" w:sz="0" w:space="0" w:color="auto"/>
                <w:left w:val="none" w:sz="0" w:space="0" w:color="auto"/>
                <w:bottom w:val="none" w:sz="0" w:space="0" w:color="auto"/>
                <w:right w:val="none" w:sz="0" w:space="0" w:color="auto"/>
              </w:divBdr>
            </w:div>
            <w:div w:id="894588055">
              <w:marLeft w:val="0"/>
              <w:marRight w:val="0"/>
              <w:marTop w:val="0"/>
              <w:marBottom w:val="0"/>
              <w:divBdr>
                <w:top w:val="none" w:sz="0" w:space="0" w:color="auto"/>
                <w:left w:val="none" w:sz="0" w:space="0" w:color="auto"/>
                <w:bottom w:val="none" w:sz="0" w:space="0" w:color="auto"/>
                <w:right w:val="none" w:sz="0" w:space="0" w:color="auto"/>
              </w:divBdr>
            </w:div>
            <w:div w:id="340159474">
              <w:marLeft w:val="0"/>
              <w:marRight w:val="0"/>
              <w:marTop w:val="0"/>
              <w:marBottom w:val="0"/>
              <w:divBdr>
                <w:top w:val="none" w:sz="0" w:space="0" w:color="auto"/>
                <w:left w:val="none" w:sz="0" w:space="0" w:color="auto"/>
                <w:bottom w:val="none" w:sz="0" w:space="0" w:color="auto"/>
                <w:right w:val="none" w:sz="0" w:space="0" w:color="auto"/>
              </w:divBdr>
            </w:div>
            <w:div w:id="1796411587">
              <w:marLeft w:val="0"/>
              <w:marRight w:val="0"/>
              <w:marTop w:val="0"/>
              <w:marBottom w:val="0"/>
              <w:divBdr>
                <w:top w:val="none" w:sz="0" w:space="0" w:color="auto"/>
                <w:left w:val="none" w:sz="0" w:space="0" w:color="auto"/>
                <w:bottom w:val="none" w:sz="0" w:space="0" w:color="auto"/>
                <w:right w:val="none" w:sz="0" w:space="0" w:color="auto"/>
              </w:divBdr>
              <w:divsChild>
                <w:div w:id="543759381">
                  <w:marLeft w:val="0"/>
                  <w:marRight w:val="0"/>
                  <w:marTop w:val="0"/>
                  <w:marBottom w:val="0"/>
                  <w:divBdr>
                    <w:top w:val="none" w:sz="0" w:space="0" w:color="auto"/>
                    <w:left w:val="none" w:sz="0" w:space="0" w:color="auto"/>
                    <w:bottom w:val="none" w:sz="0" w:space="0" w:color="auto"/>
                    <w:right w:val="none" w:sz="0" w:space="0" w:color="auto"/>
                  </w:divBdr>
                </w:div>
              </w:divsChild>
            </w:div>
            <w:div w:id="527373423">
              <w:marLeft w:val="0"/>
              <w:marRight w:val="0"/>
              <w:marTop w:val="0"/>
              <w:marBottom w:val="0"/>
              <w:divBdr>
                <w:top w:val="none" w:sz="0" w:space="0" w:color="auto"/>
                <w:left w:val="none" w:sz="0" w:space="0" w:color="auto"/>
                <w:bottom w:val="none" w:sz="0" w:space="0" w:color="auto"/>
                <w:right w:val="none" w:sz="0" w:space="0" w:color="auto"/>
              </w:divBdr>
            </w:div>
            <w:div w:id="2101678649">
              <w:marLeft w:val="0"/>
              <w:marRight w:val="0"/>
              <w:marTop w:val="0"/>
              <w:marBottom w:val="0"/>
              <w:divBdr>
                <w:top w:val="none" w:sz="0" w:space="0" w:color="auto"/>
                <w:left w:val="none" w:sz="0" w:space="0" w:color="auto"/>
                <w:bottom w:val="none" w:sz="0" w:space="0" w:color="auto"/>
                <w:right w:val="none" w:sz="0" w:space="0" w:color="auto"/>
              </w:divBdr>
            </w:div>
            <w:div w:id="739905811">
              <w:marLeft w:val="0"/>
              <w:marRight w:val="0"/>
              <w:marTop w:val="0"/>
              <w:marBottom w:val="0"/>
              <w:divBdr>
                <w:top w:val="none" w:sz="0" w:space="0" w:color="auto"/>
                <w:left w:val="none" w:sz="0" w:space="0" w:color="auto"/>
                <w:bottom w:val="none" w:sz="0" w:space="0" w:color="auto"/>
                <w:right w:val="none" w:sz="0" w:space="0" w:color="auto"/>
              </w:divBdr>
            </w:div>
            <w:div w:id="371808264">
              <w:marLeft w:val="0"/>
              <w:marRight w:val="0"/>
              <w:marTop w:val="0"/>
              <w:marBottom w:val="0"/>
              <w:divBdr>
                <w:top w:val="none" w:sz="0" w:space="0" w:color="auto"/>
                <w:left w:val="none" w:sz="0" w:space="0" w:color="auto"/>
                <w:bottom w:val="none" w:sz="0" w:space="0" w:color="auto"/>
                <w:right w:val="none" w:sz="0" w:space="0" w:color="auto"/>
              </w:divBdr>
            </w:div>
            <w:div w:id="1568955195">
              <w:marLeft w:val="0"/>
              <w:marRight w:val="0"/>
              <w:marTop w:val="0"/>
              <w:marBottom w:val="0"/>
              <w:divBdr>
                <w:top w:val="none" w:sz="0" w:space="0" w:color="auto"/>
                <w:left w:val="none" w:sz="0" w:space="0" w:color="auto"/>
                <w:bottom w:val="none" w:sz="0" w:space="0" w:color="auto"/>
                <w:right w:val="none" w:sz="0" w:space="0" w:color="auto"/>
              </w:divBdr>
            </w:div>
            <w:div w:id="710763538">
              <w:marLeft w:val="0"/>
              <w:marRight w:val="0"/>
              <w:marTop w:val="0"/>
              <w:marBottom w:val="0"/>
              <w:divBdr>
                <w:top w:val="none" w:sz="0" w:space="0" w:color="auto"/>
                <w:left w:val="none" w:sz="0" w:space="0" w:color="auto"/>
                <w:bottom w:val="none" w:sz="0" w:space="0" w:color="auto"/>
                <w:right w:val="none" w:sz="0" w:space="0" w:color="auto"/>
              </w:divBdr>
            </w:div>
            <w:div w:id="957492385">
              <w:marLeft w:val="0"/>
              <w:marRight w:val="0"/>
              <w:marTop w:val="0"/>
              <w:marBottom w:val="0"/>
              <w:divBdr>
                <w:top w:val="none" w:sz="0" w:space="0" w:color="auto"/>
                <w:left w:val="none" w:sz="0" w:space="0" w:color="auto"/>
                <w:bottom w:val="none" w:sz="0" w:space="0" w:color="auto"/>
                <w:right w:val="none" w:sz="0" w:space="0" w:color="auto"/>
              </w:divBdr>
            </w:div>
            <w:div w:id="263077960">
              <w:marLeft w:val="0"/>
              <w:marRight w:val="0"/>
              <w:marTop w:val="0"/>
              <w:marBottom w:val="0"/>
              <w:divBdr>
                <w:top w:val="none" w:sz="0" w:space="0" w:color="auto"/>
                <w:left w:val="none" w:sz="0" w:space="0" w:color="auto"/>
                <w:bottom w:val="none" w:sz="0" w:space="0" w:color="auto"/>
                <w:right w:val="none" w:sz="0" w:space="0" w:color="auto"/>
              </w:divBdr>
            </w:div>
            <w:div w:id="866522106">
              <w:marLeft w:val="0"/>
              <w:marRight w:val="0"/>
              <w:marTop w:val="0"/>
              <w:marBottom w:val="0"/>
              <w:divBdr>
                <w:top w:val="none" w:sz="0" w:space="0" w:color="auto"/>
                <w:left w:val="none" w:sz="0" w:space="0" w:color="auto"/>
                <w:bottom w:val="none" w:sz="0" w:space="0" w:color="auto"/>
                <w:right w:val="none" w:sz="0" w:space="0" w:color="auto"/>
              </w:divBdr>
            </w:div>
            <w:div w:id="596984460">
              <w:marLeft w:val="0"/>
              <w:marRight w:val="0"/>
              <w:marTop w:val="0"/>
              <w:marBottom w:val="0"/>
              <w:divBdr>
                <w:top w:val="none" w:sz="0" w:space="0" w:color="auto"/>
                <w:left w:val="none" w:sz="0" w:space="0" w:color="auto"/>
                <w:bottom w:val="none" w:sz="0" w:space="0" w:color="auto"/>
                <w:right w:val="none" w:sz="0" w:space="0" w:color="auto"/>
              </w:divBdr>
            </w:div>
            <w:div w:id="390226935">
              <w:marLeft w:val="0"/>
              <w:marRight w:val="0"/>
              <w:marTop w:val="0"/>
              <w:marBottom w:val="0"/>
              <w:divBdr>
                <w:top w:val="none" w:sz="0" w:space="0" w:color="auto"/>
                <w:left w:val="none" w:sz="0" w:space="0" w:color="auto"/>
                <w:bottom w:val="none" w:sz="0" w:space="0" w:color="auto"/>
                <w:right w:val="none" w:sz="0" w:space="0" w:color="auto"/>
              </w:divBdr>
            </w:div>
            <w:div w:id="2124954017">
              <w:marLeft w:val="0"/>
              <w:marRight w:val="0"/>
              <w:marTop w:val="0"/>
              <w:marBottom w:val="0"/>
              <w:divBdr>
                <w:top w:val="none" w:sz="0" w:space="0" w:color="auto"/>
                <w:left w:val="none" w:sz="0" w:space="0" w:color="auto"/>
                <w:bottom w:val="none" w:sz="0" w:space="0" w:color="auto"/>
                <w:right w:val="none" w:sz="0" w:space="0" w:color="auto"/>
              </w:divBdr>
            </w:div>
            <w:div w:id="16764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275">
      <w:bodyDiv w:val="1"/>
      <w:marLeft w:val="0"/>
      <w:marRight w:val="0"/>
      <w:marTop w:val="0"/>
      <w:marBottom w:val="0"/>
      <w:divBdr>
        <w:top w:val="none" w:sz="0" w:space="0" w:color="auto"/>
        <w:left w:val="none" w:sz="0" w:space="0" w:color="auto"/>
        <w:bottom w:val="none" w:sz="0" w:space="0" w:color="auto"/>
        <w:right w:val="none" w:sz="0" w:space="0" w:color="auto"/>
      </w:divBdr>
    </w:div>
    <w:div w:id="494684359">
      <w:bodyDiv w:val="1"/>
      <w:marLeft w:val="0"/>
      <w:marRight w:val="0"/>
      <w:marTop w:val="0"/>
      <w:marBottom w:val="0"/>
      <w:divBdr>
        <w:top w:val="none" w:sz="0" w:space="0" w:color="auto"/>
        <w:left w:val="none" w:sz="0" w:space="0" w:color="auto"/>
        <w:bottom w:val="none" w:sz="0" w:space="0" w:color="auto"/>
        <w:right w:val="none" w:sz="0" w:space="0" w:color="auto"/>
      </w:divBdr>
    </w:div>
    <w:div w:id="720516676">
      <w:bodyDiv w:val="1"/>
      <w:marLeft w:val="0"/>
      <w:marRight w:val="0"/>
      <w:marTop w:val="0"/>
      <w:marBottom w:val="0"/>
      <w:divBdr>
        <w:top w:val="none" w:sz="0" w:space="0" w:color="auto"/>
        <w:left w:val="none" w:sz="0" w:space="0" w:color="auto"/>
        <w:bottom w:val="none" w:sz="0" w:space="0" w:color="auto"/>
        <w:right w:val="none" w:sz="0" w:space="0" w:color="auto"/>
      </w:divBdr>
      <w:divsChild>
        <w:div w:id="95448019">
          <w:marLeft w:val="0"/>
          <w:marRight w:val="0"/>
          <w:marTop w:val="0"/>
          <w:marBottom w:val="384"/>
          <w:divBdr>
            <w:top w:val="none" w:sz="0" w:space="0" w:color="auto"/>
            <w:left w:val="none" w:sz="0" w:space="0" w:color="auto"/>
            <w:bottom w:val="none" w:sz="0" w:space="0" w:color="auto"/>
            <w:right w:val="none" w:sz="0" w:space="0" w:color="auto"/>
          </w:divBdr>
        </w:div>
      </w:divsChild>
    </w:div>
    <w:div w:id="880358412">
      <w:bodyDiv w:val="1"/>
      <w:marLeft w:val="0"/>
      <w:marRight w:val="0"/>
      <w:marTop w:val="0"/>
      <w:marBottom w:val="0"/>
      <w:divBdr>
        <w:top w:val="none" w:sz="0" w:space="0" w:color="auto"/>
        <w:left w:val="none" w:sz="0" w:space="0" w:color="auto"/>
        <w:bottom w:val="none" w:sz="0" w:space="0" w:color="auto"/>
        <w:right w:val="none" w:sz="0" w:space="0" w:color="auto"/>
      </w:divBdr>
      <w:divsChild>
        <w:div w:id="847986669">
          <w:marLeft w:val="0"/>
          <w:marRight w:val="0"/>
          <w:marTop w:val="0"/>
          <w:marBottom w:val="0"/>
          <w:divBdr>
            <w:top w:val="none" w:sz="0" w:space="0" w:color="auto"/>
            <w:left w:val="none" w:sz="0" w:space="0" w:color="auto"/>
            <w:bottom w:val="none" w:sz="0" w:space="0" w:color="auto"/>
            <w:right w:val="none" w:sz="0" w:space="0" w:color="auto"/>
          </w:divBdr>
        </w:div>
      </w:divsChild>
    </w:div>
    <w:div w:id="898398449">
      <w:bodyDiv w:val="1"/>
      <w:marLeft w:val="0"/>
      <w:marRight w:val="0"/>
      <w:marTop w:val="0"/>
      <w:marBottom w:val="0"/>
      <w:divBdr>
        <w:top w:val="none" w:sz="0" w:space="0" w:color="auto"/>
        <w:left w:val="none" w:sz="0" w:space="0" w:color="auto"/>
        <w:bottom w:val="none" w:sz="0" w:space="0" w:color="auto"/>
        <w:right w:val="none" w:sz="0" w:space="0" w:color="auto"/>
      </w:divBdr>
      <w:divsChild>
        <w:div w:id="1285310098">
          <w:marLeft w:val="0"/>
          <w:marRight w:val="0"/>
          <w:marTop w:val="0"/>
          <w:marBottom w:val="0"/>
          <w:divBdr>
            <w:top w:val="none" w:sz="0" w:space="0" w:color="auto"/>
            <w:left w:val="none" w:sz="0" w:space="0" w:color="auto"/>
            <w:bottom w:val="none" w:sz="0" w:space="0" w:color="auto"/>
            <w:right w:val="none" w:sz="0" w:space="0" w:color="auto"/>
          </w:divBdr>
        </w:div>
      </w:divsChild>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598564277">
      <w:bodyDiv w:val="1"/>
      <w:marLeft w:val="0"/>
      <w:marRight w:val="0"/>
      <w:marTop w:val="0"/>
      <w:marBottom w:val="0"/>
      <w:divBdr>
        <w:top w:val="none" w:sz="0" w:space="0" w:color="auto"/>
        <w:left w:val="none" w:sz="0" w:space="0" w:color="auto"/>
        <w:bottom w:val="none" w:sz="0" w:space="0" w:color="auto"/>
        <w:right w:val="none" w:sz="0" w:space="0" w:color="auto"/>
      </w:divBdr>
      <w:divsChild>
        <w:div w:id="245111912">
          <w:marLeft w:val="0"/>
          <w:marRight w:val="0"/>
          <w:marTop w:val="0"/>
          <w:marBottom w:val="384"/>
          <w:divBdr>
            <w:top w:val="none" w:sz="0" w:space="0" w:color="auto"/>
            <w:left w:val="none" w:sz="0" w:space="0" w:color="auto"/>
            <w:bottom w:val="none" w:sz="0" w:space="0" w:color="auto"/>
            <w:right w:val="none" w:sz="0" w:space="0" w:color="auto"/>
          </w:divBdr>
        </w:div>
      </w:divsChild>
    </w:div>
    <w:div w:id="1792436564">
      <w:bodyDiv w:val="1"/>
      <w:marLeft w:val="0"/>
      <w:marRight w:val="0"/>
      <w:marTop w:val="0"/>
      <w:marBottom w:val="0"/>
      <w:divBdr>
        <w:top w:val="none" w:sz="0" w:space="0" w:color="auto"/>
        <w:left w:val="none" w:sz="0" w:space="0" w:color="auto"/>
        <w:bottom w:val="none" w:sz="0" w:space="0" w:color="auto"/>
        <w:right w:val="none" w:sz="0" w:space="0" w:color="auto"/>
      </w:divBdr>
    </w:div>
    <w:div w:id="20803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licenses/by/4.0/" TargetMode="External"/><Relationship Id="rId18" Type="http://schemas.openxmlformats.org/officeDocument/2006/relationships/hyperlink" Target="https://orcid.org/" TargetMode="External"/><Relationship Id="rId3" Type="http://schemas.openxmlformats.org/officeDocument/2006/relationships/settings" Target="settings.xml"/><Relationship Id="rId21" Type="http://schemas.openxmlformats.org/officeDocument/2006/relationships/hyperlink" Target="mailto:info@environmentaldatainitiative.org" TargetMode="External"/><Relationship Id="rId7" Type="http://schemas.openxmlformats.org/officeDocument/2006/relationships/hyperlink" Target="https://github.com/EDIorg/EMLassemblyline" TargetMode="External"/><Relationship Id="rId12" Type="http://schemas.openxmlformats.org/officeDocument/2006/relationships/hyperlink" Target="https://portal.edirepository.org/" TargetMode="External"/><Relationship Id="rId17" Type="http://schemas.openxmlformats.org/officeDocument/2006/relationships/hyperlink" Target="http://vocab.lternet.edu/vocab/vocab/index.php" TargetMode="External"/><Relationship Id="rId2" Type="http://schemas.openxmlformats.org/officeDocument/2006/relationships/styles" Target="styles.xml"/><Relationship Id="rId16" Type="http://schemas.openxmlformats.org/officeDocument/2006/relationships/hyperlink" Target="http://utils.paranoiaworks.org/diacriticsremover/" TargetMode="External"/><Relationship Id="rId20" Type="http://schemas.openxmlformats.org/officeDocument/2006/relationships/hyperlink" Target="https://portal.edirepository.org/nis/home.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publicdomain/zero/1.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utils.paranoiaworks.org/diacriticsremover/"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mailto:info@environmentaldatainitiative.org"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utils.paranoiaworks.org/diacriticsremov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4775</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Brittany E.@DWR</dc:creator>
  <cp:keywords/>
  <dc:description/>
  <cp:lastModifiedBy>Hartman, Rosemary@Wildlife</cp:lastModifiedBy>
  <cp:revision>5</cp:revision>
  <dcterms:created xsi:type="dcterms:W3CDTF">2018-10-09T00:28:00Z</dcterms:created>
  <dcterms:modified xsi:type="dcterms:W3CDTF">2018-12-13T15:40:00Z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Rosemary.Hartman@wildlife.ca.gov</vt:lpwstr>
  </property>
  <property fmtid="{D5CDD505-2E9C-101B-9397-08002B2CF9AE}" pid="5" name="MSIP_Label_6e685f86-ed8d-482b-be3a-2b7af73f9b7f_SetDate">
    <vt:lpwstr>2018-12-07T15:30:34.3396291Z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